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23461" w14:textId="77777777" w:rsidR="00B10A7F" w:rsidRDefault="00B10A7F" w:rsidP="006F2A33">
      <w:pPr>
        <w:spacing w:after="0" w:line="360" w:lineRule="auto"/>
      </w:pPr>
    </w:p>
    <w:p w14:paraId="64F04401" w14:textId="59401AC5" w:rsidR="00B10A7F" w:rsidRPr="002A5DE3" w:rsidRDefault="00000000" w:rsidP="006F2A33">
      <w:pPr>
        <w:spacing w:after="0" w:line="360" w:lineRule="auto"/>
      </w:pPr>
      <w:r>
        <w:rPr>
          <w:noProof/>
        </w:rPr>
        <w:pict w14:anchorId="69668FD7">
          <v:shapetype id="_x0000_t202" coordsize="21600,21600" o:spt="202" path="m,l,21600r21600,l21600,xe">
            <v:stroke joinstyle="miter"/>
            <v:path gradientshapeok="t" o:connecttype="rect"/>
          </v:shapetype>
          <v:shape id="Cuadro de texto 2" o:spid="_x0000_s2056" type="#_x0000_t202" style="position:absolute;margin-left:52.4pt;margin-top:26pt;width:430.6pt;height:558.8pt;z-index:251650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" filled="f">
            <v:stroke opacity="0"/>
            <v:textbox>
              <w:txbxContent>
                <w:p w14:paraId="2D1DAEEC" w14:textId="77777777" w:rsidR="008E18C8" w:rsidRDefault="008E18C8" w:rsidP="00B10A7F">
                  <w:pPr>
                    <w:spacing w:line="0" w:lineRule="atLeast"/>
                    <w:jc w:val="center"/>
                    <w:rPr>
                      <w:rFonts w:ascii="Arial" w:eastAsia="Arial" w:hAnsi="Arial"/>
                      <w:b/>
                      <w:sz w:val="28"/>
                    </w:rPr>
                  </w:pPr>
                </w:p>
                <w:p w14:paraId="66CC67F4" w14:textId="77777777" w:rsidR="008E18C8" w:rsidRDefault="008E18C8" w:rsidP="00B10A7F">
                  <w:pPr>
                    <w:spacing w:line="0" w:lineRule="atLeast"/>
                    <w:jc w:val="center"/>
                    <w:rPr>
                      <w:rFonts w:ascii="Times New Roman" w:eastAsia="Times New Roman" w:hAnsi="Times New Roman"/>
                    </w:rPr>
                  </w:pPr>
                  <w:r>
                    <w:rPr>
                      <w:rFonts w:ascii="Arial" w:eastAsia="Arial" w:hAnsi="Arial"/>
                      <w:b/>
                      <w:sz w:val="28"/>
                    </w:rPr>
                    <w:t>INSTITUTO TECNOLÓGICO DE TOLUCA</w:t>
                  </w:r>
                </w:p>
                <w:p w14:paraId="4ABCDBC6" w14:textId="77777777" w:rsidR="008E18C8" w:rsidRDefault="008E18C8" w:rsidP="00B10A7F">
                  <w:pPr>
                    <w:spacing w:line="0" w:lineRule="atLeast"/>
                    <w:rPr>
                      <w:rFonts w:ascii="Times New Roman" w:eastAsia="Times New Roman" w:hAnsi="Times New Roman"/>
                    </w:rPr>
                  </w:pPr>
                </w:p>
                <w:p w14:paraId="4A48167E" w14:textId="77777777" w:rsidR="008E18C8" w:rsidRDefault="008E18C8" w:rsidP="00B10A7F">
                  <w:pPr>
                    <w:spacing w:after="0" w:line="0" w:lineRule="atLeast"/>
                    <w:jc w:val="center"/>
                    <w:rPr>
                      <w:rFonts w:ascii="Arial" w:eastAsia="Arial" w:hAnsi="Arial"/>
                      <w:b/>
                      <w:color w:val="FF0000"/>
                      <w:sz w:val="24"/>
                    </w:rPr>
                  </w:pPr>
                </w:p>
                <w:p w14:paraId="4A93B843" w14:textId="77777777" w:rsidR="008E18C8" w:rsidRPr="002D3C7C" w:rsidRDefault="008E18C8" w:rsidP="00B10A7F">
                  <w:pPr>
                    <w:spacing w:after="0" w:line="0" w:lineRule="atLeast"/>
                    <w:jc w:val="center"/>
                    <w:rPr>
                      <w:rFonts w:ascii="Arial" w:eastAsia="Arial" w:hAnsi="Arial"/>
                      <w:b/>
                      <w:sz w:val="24"/>
                    </w:rPr>
                  </w:pPr>
                  <w:r>
                    <w:rPr>
                      <w:rFonts w:ascii="Arial" w:eastAsia="Times New Roman" w:hAnsi="Arial" w:cs="Arial"/>
                      <w:b/>
                      <w:sz w:val="24"/>
                      <w:szCs w:val="24"/>
                    </w:rPr>
                    <w:t>ANTEPROYECTO</w:t>
                  </w:r>
                  <w:r w:rsidRPr="002D3C7C">
                    <w:rPr>
                      <w:rFonts w:ascii="Arial" w:eastAsia="Times New Roman" w:hAnsi="Arial" w:cs="Arial"/>
                      <w:b/>
                      <w:sz w:val="24"/>
                      <w:szCs w:val="24"/>
                    </w:rPr>
                    <w:t xml:space="preserve"> DE RESIDENCIA PROFESIONAL</w:t>
                  </w:r>
                </w:p>
                <w:p w14:paraId="2010D00A" w14:textId="77777777" w:rsidR="008E18C8" w:rsidRDefault="008E18C8" w:rsidP="00B10A7F">
                  <w:pPr>
                    <w:spacing w:line="200" w:lineRule="exact"/>
                    <w:rPr>
                      <w:rFonts w:ascii="Times New Roman" w:eastAsia="Times New Roman" w:hAnsi="Times New Roman"/>
                    </w:rPr>
                  </w:pPr>
                </w:p>
                <w:p w14:paraId="4009C01D" w14:textId="77777777" w:rsidR="008E18C8" w:rsidRDefault="008E18C8" w:rsidP="00B10A7F">
                  <w:pPr>
                    <w:spacing w:line="0" w:lineRule="atLeast"/>
                    <w:jc w:val="center"/>
                    <w:rPr>
                      <w:rFonts w:ascii="Arial" w:eastAsia="Arial" w:hAnsi="Arial"/>
                      <w:b/>
                      <w:sz w:val="24"/>
                    </w:rPr>
                  </w:pPr>
                </w:p>
                <w:p w14:paraId="511BE004" w14:textId="1EFCDE41" w:rsidR="008E18C8" w:rsidRPr="002D3C7C" w:rsidRDefault="008E18C8" w:rsidP="00B10A7F">
                  <w:pPr>
                    <w:spacing w:line="0" w:lineRule="atLeast"/>
                    <w:jc w:val="center"/>
                    <w:rPr>
                      <w:rFonts w:ascii="Arial" w:eastAsia="Arial" w:hAnsi="Arial"/>
                      <w:b/>
                      <w:sz w:val="24"/>
                    </w:rPr>
                  </w:pPr>
                  <w:r w:rsidRPr="003B4964">
                    <w:rPr>
                      <w:rFonts w:ascii="Arial" w:eastAsia="Arial" w:hAnsi="Arial"/>
                      <w:b/>
                      <w:sz w:val="24"/>
                    </w:rPr>
                    <w:t>“</w:t>
                  </w:r>
                  <w:r w:rsidR="005113C0">
                    <w:rPr>
                      <w:rFonts w:ascii="Arial" w:eastAsia="Arial" w:hAnsi="Arial"/>
                      <w:b/>
                      <w:sz w:val="24"/>
                    </w:rPr>
                    <w:t>ANÁLISIS DE DATOS CON EL ALGORITMO DE AGRUPAMIENTO</w:t>
                  </w:r>
                  <w:r w:rsidR="005113C0">
                    <w:rPr>
                      <w:rFonts w:ascii="Arial" w:eastAsia="Arial" w:hAnsi="Arial"/>
                      <w:b/>
                      <w:sz w:val="24"/>
                    </w:rPr>
                    <w:br/>
                  </w:r>
                  <w:r w:rsidR="001150AB">
                    <w:rPr>
                      <w:rFonts w:ascii="Arial" w:eastAsia="Arial" w:hAnsi="Arial"/>
                      <w:b/>
                      <w:sz w:val="24"/>
                    </w:rPr>
                    <w:t>K-PROTOTYPES</w:t>
                  </w:r>
                  <w:r>
                    <w:rPr>
                      <w:rFonts w:ascii="Arial" w:eastAsia="Arial" w:hAnsi="Arial"/>
                      <w:b/>
                      <w:sz w:val="24"/>
                    </w:rPr>
                    <w:t>”</w:t>
                  </w:r>
                </w:p>
                <w:p w14:paraId="356DDE3C" w14:textId="77777777" w:rsidR="008E18C8" w:rsidRDefault="008E18C8" w:rsidP="00B10A7F">
                  <w:pPr>
                    <w:spacing w:line="304" w:lineRule="exact"/>
                    <w:rPr>
                      <w:rFonts w:ascii="Times New Roman" w:eastAsia="Times New Roman" w:hAnsi="Times New Roman"/>
                    </w:rPr>
                  </w:pPr>
                </w:p>
                <w:p w14:paraId="52F36309" w14:textId="77777777" w:rsidR="008E18C8" w:rsidRPr="00781601" w:rsidRDefault="008E18C8" w:rsidP="00B10A7F">
                  <w:pPr>
                    <w:spacing w:after="0" w:line="0" w:lineRule="atLeast"/>
                    <w:jc w:val="center"/>
                    <w:rPr>
                      <w:rFonts w:ascii="Arial" w:eastAsia="Arial" w:hAnsi="Arial"/>
                      <w:b/>
                      <w:sz w:val="24"/>
                      <w:rPrChange w:id="0" w:author="Fabiola Ramírez  Guerrero" w:date="2024-02-24T15:44:00Z">
                        <w:rPr>
                          <w:rFonts w:ascii="Arial" w:eastAsia="Arial" w:hAnsi="Arial"/>
                          <w:b/>
                          <w:color w:val="FF0000"/>
                          <w:sz w:val="24"/>
                        </w:rPr>
                      </w:rPrChange>
                    </w:rPr>
                  </w:pPr>
                  <w:ins w:id="1" w:author="Fabiola Ramírez  Guerrero" w:date="2024-02-24T15:44:00Z">
                    <w:r w:rsidRPr="00781601">
                      <w:rPr>
                        <w:rFonts w:ascii="Arial" w:eastAsia="Arial" w:hAnsi="Arial"/>
                        <w:b/>
                        <w:sz w:val="24"/>
                        <w:rPrChange w:id="2" w:author="Fabiola Ramírez  Guerrero" w:date="2024-02-24T15:44:00Z">
                          <w:rPr>
                            <w:rFonts w:ascii="Arial" w:eastAsia="Arial" w:hAnsi="Arial"/>
                            <w:b/>
                            <w:color w:val="FF0000"/>
                            <w:sz w:val="24"/>
                          </w:rPr>
                        </w:rPrChange>
                      </w:rPr>
                      <w:t>Ingeniería en Sistemas Computacionales</w:t>
                    </w:r>
                  </w:ins>
                  <w:del w:id="3" w:author="Fabiola Ramírez  Guerrero" w:date="2024-02-24T15:44:00Z">
                    <w:r w:rsidRPr="00781601" w:rsidDel="00781601">
                      <w:rPr>
                        <w:rFonts w:ascii="Arial" w:eastAsia="Arial" w:hAnsi="Arial"/>
                        <w:b/>
                        <w:sz w:val="24"/>
                        <w:rPrChange w:id="4" w:author="Fabiola Ramírez  Guerrero" w:date="2024-02-24T15:44:00Z">
                          <w:rPr>
                            <w:rFonts w:ascii="Arial" w:eastAsia="Arial" w:hAnsi="Arial"/>
                            <w:b/>
                            <w:color w:val="FF0000"/>
                            <w:sz w:val="24"/>
                          </w:rPr>
                        </w:rPrChange>
                      </w:rPr>
                      <w:delText>CARRERA</w:delText>
                    </w:r>
                  </w:del>
                </w:p>
                <w:p w14:paraId="5E2B35CC" w14:textId="77777777" w:rsidR="008E18C8" w:rsidRDefault="008E18C8" w:rsidP="00B10A7F">
                  <w:pPr>
                    <w:spacing w:after="0" w:line="0" w:lineRule="atLeast"/>
                    <w:jc w:val="center"/>
                    <w:rPr>
                      <w:rFonts w:ascii="Arial" w:eastAsia="Arial" w:hAnsi="Arial"/>
                      <w:b/>
                      <w:color w:val="FF0000"/>
                      <w:sz w:val="24"/>
                    </w:rPr>
                  </w:pPr>
                </w:p>
                <w:p w14:paraId="3ABBB1AB" w14:textId="77777777" w:rsidR="008E18C8" w:rsidRDefault="008E18C8" w:rsidP="00B10A7F">
                  <w:pPr>
                    <w:spacing w:line="304" w:lineRule="exact"/>
                    <w:rPr>
                      <w:rFonts w:ascii="Times New Roman" w:eastAsia="Times New Roman" w:hAnsi="Times New Roman"/>
                    </w:rPr>
                  </w:pPr>
                </w:p>
                <w:p w14:paraId="4D9BCFCD" w14:textId="77777777" w:rsidR="008E18C8" w:rsidRPr="00FA428D" w:rsidRDefault="008E18C8" w:rsidP="00B10A7F">
                  <w:pPr>
                    <w:spacing w:after="0" w:line="0" w:lineRule="atLeast"/>
                    <w:jc w:val="center"/>
                    <w:rPr>
                      <w:rFonts w:ascii="Arial" w:eastAsia="Arial" w:hAnsi="Arial"/>
                      <w:b/>
                      <w:sz w:val="24"/>
                    </w:rPr>
                  </w:pPr>
                  <w:r w:rsidRPr="00FA428D">
                    <w:rPr>
                      <w:rFonts w:ascii="Arial" w:eastAsia="Arial" w:hAnsi="Arial"/>
                      <w:b/>
                      <w:sz w:val="24"/>
                    </w:rPr>
                    <w:t xml:space="preserve">PRESENTA: </w:t>
                  </w:r>
                </w:p>
                <w:p w14:paraId="6D7FCDC7" w14:textId="77777777" w:rsidR="008E18C8" w:rsidRPr="00781601" w:rsidRDefault="008E18C8" w:rsidP="00B10A7F">
                  <w:pPr>
                    <w:spacing w:after="0" w:line="0" w:lineRule="atLeast"/>
                    <w:jc w:val="center"/>
                    <w:rPr>
                      <w:rFonts w:ascii="Arial" w:eastAsia="Arial" w:hAnsi="Arial"/>
                      <w:b/>
                      <w:sz w:val="24"/>
                      <w:rPrChange w:id="5" w:author="Fabiola Ramírez  Guerrero" w:date="2024-02-24T15:45:00Z">
                        <w:rPr>
                          <w:rFonts w:ascii="Arial" w:eastAsia="Arial" w:hAnsi="Arial"/>
                          <w:b/>
                          <w:color w:val="FF0000"/>
                          <w:sz w:val="24"/>
                        </w:rPr>
                      </w:rPrChange>
                    </w:rPr>
                  </w:pPr>
                  <w:del w:id="6" w:author="Fabiola Ramírez  Guerrero" w:date="2024-02-24T15:44:00Z">
                    <w:r w:rsidRPr="00781601" w:rsidDel="00781601">
                      <w:rPr>
                        <w:rFonts w:ascii="Arial" w:eastAsia="Arial" w:hAnsi="Arial"/>
                        <w:b/>
                        <w:sz w:val="24"/>
                        <w:rPrChange w:id="7" w:author="Fabiola Ramírez  Guerrero" w:date="2024-02-24T15:45:00Z">
                          <w:rPr>
                            <w:rFonts w:ascii="Arial" w:eastAsia="Arial" w:hAnsi="Arial"/>
                            <w:b/>
                            <w:color w:val="FF0000"/>
                            <w:sz w:val="24"/>
                          </w:rPr>
                        </w:rPrChange>
                      </w:rPr>
                      <w:delText>NOMBRE DEL ALUMNO</w:delText>
                    </w:r>
                  </w:del>
                  <w:ins w:id="8" w:author="Fabiola Ramírez  Guerrero" w:date="2024-02-24T15:44:00Z">
                    <w:r w:rsidRPr="00781601">
                      <w:rPr>
                        <w:rFonts w:ascii="Arial" w:eastAsia="Arial" w:hAnsi="Arial"/>
                        <w:b/>
                        <w:sz w:val="24"/>
                        <w:rPrChange w:id="9" w:author="Fabiola Ramírez  Guerrero" w:date="2024-02-24T15:45:00Z">
                          <w:rPr>
                            <w:rFonts w:ascii="Arial" w:eastAsia="Arial" w:hAnsi="Arial"/>
                            <w:b/>
                            <w:color w:val="FF0000"/>
                            <w:sz w:val="24"/>
                          </w:rPr>
                        </w:rPrChange>
                      </w:rPr>
                      <w:t>Fabio</w:t>
                    </w:r>
                  </w:ins>
                  <w:ins w:id="10" w:author="Fabiola Ramírez  Guerrero" w:date="2024-02-24T15:45:00Z">
                    <w:r w:rsidRPr="00781601">
                      <w:rPr>
                        <w:rFonts w:ascii="Arial" w:eastAsia="Arial" w:hAnsi="Arial"/>
                        <w:b/>
                        <w:sz w:val="24"/>
                        <w:rPrChange w:id="11" w:author="Fabiola Ramírez  Guerrero" w:date="2024-02-24T15:45:00Z">
                          <w:rPr>
                            <w:rFonts w:ascii="Arial" w:eastAsia="Arial" w:hAnsi="Arial"/>
                            <w:b/>
                            <w:color w:val="FF0000"/>
                            <w:sz w:val="24"/>
                          </w:rPr>
                        </w:rPrChange>
                      </w:rPr>
                      <w:t>la Ramírez Guerrero</w:t>
                    </w:r>
                  </w:ins>
                </w:p>
                <w:p w14:paraId="5B06311F" w14:textId="77777777" w:rsidR="008E18C8" w:rsidRDefault="008E18C8" w:rsidP="00B10A7F">
                  <w:pPr>
                    <w:spacing w:after="0" w:line="0" w:lineRule="atLeast"/>
                    <w:jc w:val="center"/>
                    <w:rPr>
                      <w:rFonts w:ascii="Arial" w:eastAsia="Arial" w:hAnsi="Arial"/>
                      <w:b/>
                      <w:color w:val="FF0000"/>
                      <w:sz w:val="24"/>
                    </w:rPr>
                  </w:pPr>
                </w:p>
                <w:p w14:paraId="17974669" w14:textId="77777777" w:rsidR="008E18C8" w:rsidRDefault="008E18C8" w:rsidP="00B10A7F">
                  <w:pPr>
                    <w:spacing w:after="0" w:line="0" w:lineRule="atLeast"/>
                    <w:jc w:val="center"/>
                    <w:rPr>
                      <w:rFonts w:ascii="Arial" w:eastAsia="Arial" w:hAnsi="Arial"/>
                      <w:b/>
                      <w:sz w:val="24"/>
                    </w:rPr>
                  </w:pPr>
                </w:p>
                <w:p w14:paraId="2174DCF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No. CONTROL:</w:t>
                  </w:r>
                </w:p>
                <w:p w14:paraId="1B4D0F9A" w14:textId="77777777" w:rsidR="008E18C8" w:rsidRPr="00781601" w:rsidRDefault="008E18C8" w:rsidP="00B10A7F">
                  <w:pPr>
                    <w:spacing w:after="0" w:line="0" w:lineRule="atLeast"/>
                    <w:jc w:val="center"/>
                    <w:rPr>
                      <w:rFonts w:ascii="Arial" w:eastAsia="Arial" w:hAnsi="Arial"/>
                      <w:b/>
                      <w:sz w:val="24"/>
                      <w:rPrChange w:id="12" w:author="Fabiola Ramírez  Guerrero" w:date="2024-02-24T15:46:00Z">
                        <w:rPr>
                          <w:rFonts w:ascii="Arial" w:eastAsia="Arial" w:hAnsi="Arial"/>
                          <w:b/>
                          <w:color w:val="FF0000"/>
                          <w:sz w:val="24"/>
                        </w:rPr>
                      </w:rPrChange>
                    </w:rPr>
                  </w:pPr>
                  <w:ins w:id="13" w:author="Fabiola Ramírez  Guerrero" w:date="2024-02-24T15:45:00Z">
                    <w:r w:rsidRPr="00781601">
                      <w:rPr>
                        <w:rFonts w:ascii="Arial" w:eastAsia="Arial" w:hAnsi="Arial"/>
                        <w:b/>
                        <w:sz w:val="24"/>
                        <w:rPrChange w:id="14" w:author="Fabiola Ramírez  Guerrero" w:date="2024-02-24T15:46:00Z">
                          <w:rPr>
                            <w:rFonts w:ascii="Arial" w:eastAsia="Arial" w:hAnsi="Arial"/>
                            <w:b/>
                            <w:color w:val="FF0000"/>
                            <w:sz w:val="24"/>
                          </w:rPr>
                        </w:rPrChange>
                      </w:rPr>
                      <w:t>C18280980</w:t>
                    </w:r>
                  </w:ins>
                  <w:del w:id="15" w:author="Fabiola Ramírez  Guerrero" w:date="2024-02-24T15:45:00Z">
                    <w:r w:rsidRPr="00781601" w:rsidDel="00781601">
                      <w:rPr>
                        <w:rFonts w:ascii="Arial" w:eastAsia="Arial" w:hAnsi="Arial"/>
                        <w:b/>
                        <w:sz w:val="24"/>
                        <w:rPrChange w:id="16" w:author="Fabiola Ramírez  Guerrero" w:date="2024-02-24T15:46:00Z">
                          <w:rPr>
                            <w:rFonts w:ascii="Arial" w:eastAsia="Arial" w:hAnsi="Arial"/>
                            <w:b/>
                            <w:color w:val="FF0000"/>
                            <w:sz w:val="24"/>
                          </w:rPr>
                        </w:rPrChange>
                      </w:rPr>
                      <w:delText>00000000</w:delText>
                    </w:r>
                  </w:del>
                </w:p>
                <w:p w14:paraId="765C38B2" w14:textId="77777777" w:rsidR="008E18C8" w:rsidRDefault="008E18C8" w:rsidP="00B10A7F">
                  <w:pPr>
                    <w:spacing w:line="200" w:lineRule="exact"/>
                    <w:rPr>
                      <w:rFonts w:ascii="Times New Roman" w:eastAsia="Times New Roman" w:hAnsi="Times New Roman"/>
                    </w:rPr>
                  </w:pPr>
                </w:p>
                <w:p w14:paraId="4AF7F5E1" w14:textId="77777777" w:rsidR="008E18C8" w:rsidRDefault="008E18C8" w:rsidP="00B10A7F">
                  <w:pPr>
                    <w:spacing w:line="200" w:lineRule="exact"/>
                    <w:rPr>
                      <w:rFonts w:ascii="Times New Roman" w:eastAsia="Times New Roman" w:hAnsi="Times New Roman"/>
                    </w:rPr>
                  </w:pPr>
                </w:p>
                <w:p w14:paraId="25A0A443"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INTERNO:</w:t>
                  </w:r>
                </w:p>
                <w:p w14:paraId="1ECA6AEB" w14:textId="25257B8A" w:rsidR="008E18C8" w:rsidRPr="00781601" w:rsidRDefault="001150AB" w:rsidP="00B10A7F">
                  <w:pPr>
                    <w:spacing w:after="0" w:line="0" w:lineRule="atLeast"/>
                    <w:jc w:val="center"/>
                    <w:rPr>
                      <w:rFonts w:ascii="Arial" w:eastAsia="Arial" w:hAnsi="Arial"/>
                      <w:b/>
                      <w:sz w:val="24"/>
                      <w:rPrChange w:id="17" w:author="Fabiola Ramírez  Guerrero" w:date="2024-02-24T15:47:00Z">
                        <w:rPr>
                          <w:rFonts w:ascii="Arial" w:eastAsia="Arial" w:hAnsi="Arial"/>
                          <w:b/>
                          <w:color w:val="FF0000"/>
                          <w:sz w:val="24"/>
                        </w:rPr>
                      </w:rPrChange>
                    </w:rPr>
                  </w:pPr>
                  <w:r>
                    <w:rPr>
                      <w:rFonts w:ascii="Arial" w:eastAsia="Arial" w:hAnsi="Arial"/>
                      <w:b/>
                      <w:sz w:val="24"/>
                    </w:rPr>
                    <w:t>Andrea Olimpia Nájera Ávila</w:t>
                  </w:r>
                  <w:del w:id="18" w:author="Fabiola Ramírez  Guerrero" w:date="2024-02-24T15:46:00Z">
                    <w:r w:rsidR="008E18C8" w:rsidRPr="00781601" w:rsidDel="00781601">
                      <w:rPr>
                        <w:rFonts w:ascii="Arial" w:eastAsia="Arial" w:hAnsi="Arial"/>
                        <w:b/>
                        <w:sz w:val="24"/>
                        <w:rPrChange w:id="19" w:author="Fabiola Ramírez  Guerrero" w:date="2024-02-24T15:47:00Z">
                          <w:rPr>
                            <w:rFonts w:ascii="Arial" w:eastAsia="Arial" w:hAnsi="Arial"/>
                            <w:b/>
                            <w:color w:val="FF0000"/>
                            <w:sz w:val="24"/>
                          </w:rPr>
                        </w:rPrChange>
                      </w:rPr>
                      <w:delText>GRADO ACADÉMICO Y NOMBRE DEL ASESOR</w:delText>
                    </w:r>
                  </w:del>
                </w:p>
                <w:p w14:paraId="56748546" w14:textId="77777777" w:rsidR="008E18C8" w:rsidRDefault="008E18C8" w:rsidP="00B10A7F">
                  <w:pPr>
                    <w:spacing w:after="0" w:line="0" w:lineRule="atLeast"/>
                    <w:jc w:val="center"/>
                    <w:rPr>
                      <w:rFonts w:ascii="Arial" w:eastAsia="Arial" w:hAnsi="Arial"/>
                      <w:b/>
                      <w:color w:val="FF0000"/>
                      <w:sz w:val="24"/>
                    </w:rPr>
                  </w:pPr>
                </w:p>
                <w:p w14:paraId="4F29A858" w14:textId="77777777" w:rsidR="008E18C8" w:rsidRDefault="008E18C8" w:rsidP="00B10A7F">
                  <w:pPr>
                    <w:spacing w:after="0" w:line="0" w:lineRule="atLeast"/>
                    <w:jc w:val="center"/>
                    <w:rPr>
                      <w:rFonts w:ascii="Arial" w:eastAsia="Arial" w:hAnsi="Arial"/>
                      <w:b/>
                      <w:color w:val="FF0000"/>
                      <w:sz w:val="24"/>
                    </w:rPr>
                  </w:pPr>
                </w:p>
                <w:p w14:paraId="0C2C109D" w14:textId="77777777" w:rsidR="008E18C8" w:rsidRDefault="008E18C8" w:rsidP="00B10A7F">
                  <w:pPr>
                    <w:spacing w:after="0" w:line="0" w:lineRule="atLeast"/>
                    <w:jc w:val="center"/>
                    <w:rPr>
                      <w:rFonts w:ascii="Arial" w:eastAsia="Arial" w:hAnsi="Arial"/>
                      <w:b/>
                      <w:color w:val="FF0000"/>
                      <w:sz w:val="24"/>
                    </w:rPr>
                  </w:pPr>
                </w:p>
                <w:p w14:paraId="118605F2" w14:textId="77777777" w:rsidR="008E18C8" w:rsidRDefault="008E18C8" w:rsidP="00B10A7F">
                  <w:pPr>
                    <w:spacing w:after="0" w:line="0" w:lineRule="atLeast"/>
                    <w:jc w:val="center"/>
                    <w:rPr>
                      <w:rFonts w:ascii="Arial" w:eastAsia="Arial" w:hAnsi="Arial"/>
                      <w:b/>
                      <w:sz w:val="24"/>
                    </w:rPr>
                  </w:pPr>
                  <w:r>
                    <w:rPr>
                      <w:rFonts w:ascii="Arial" w:eastAsia="Arial" w:hAnsi="Arial"/>
                      <w:b/>
                      <w:sz w:val="24"/>
                    </w:rPr>
                    <w:t>ASESOR EXTERNO:</w:t>
                  </w:r>
                </w:p>
                <w:p w14:paraId="5D9EBD26" w14:textId="36C91B54" w:rsidR="008E18C8" w:rsidRPr="00781601" w:rsidRDefault="008E18C8" w:rsidP="00B10A7F">
                  <w:pPr>
                    <w:spacing w:after="0" w:line="0" w:lineRule="atLeast"/>
                    <w:jc w:val="center"/>
                    <w:rPr>
                      <w:rFonts w:ascii="Arial" w:eastAsia="Arial" w:hAnsi="Arial"/>
                      <w:b/>
                      <w:sz w:val="24"/>
                    </w:rPr>
                  </w:pPr>
                  <w:del w:id="20" w:author="Fabiola Ramírez  Guerrero" w:date="2024-02-24T15:48:00Z">
                    <w:r w:rsidRPr="00781601" w:rsidDel="00781601">
                      <w:rPr>
                        <w:rFonts w:ascii="Arial" w:eastAsia="Arial" w:hAnsi="Arial"/>
                        <w:b/>
                        <w:sz w:val="24"/>
                        <w:rPrChange w:id="21" w:author="Fabiola Ramírez  Guerrero" w:date="2024-02-24T15:48:00Z">
                          <w:rPr>
                            <w:rFonts w:ascii="Arial" w:eastAsia="Arial" w:hAnsi="Arial"/>
                            <w:b/>
                            <w:color w:val="FF0000"/>
                            <w:sz w:val="24"/>
                          </w:rPr>
                        </w:rPrChange>
                      </w:rPr>
                      <w:delText>GRADO ACADÉMICO, NOMBREY FIRMA DEL ASESOR</w:delText>
                    </w:r>
                  </w:del>
                  <w:r w:rsidR="001150AB">
                    <w:rPr>
                      <w:rFonts w:ascii="Arial" w:eastAsia="Arial" w:hAnsi="Arial"/>
                      <w:b/>
                      <w:sz w:val="24"/>
                    </w:rPr>
                    <w:t>Dra</w:t>
                  </w:r>
                  <w:ins w:id="22" w:author="Fabiola Ramírez  Guerrero" w:date="2024-02-24T15:48:00Z">
                    <w:r w:rsidRPr="00781601">
                      <w:rPr>
                        <w:rFonts w:ascii="Arial" w:eastAsia="Arial" w:hAnsi="Arial"/>
                        <w:b/>
                        <w:sz w:val="24"/>
                        <w:rPrChange w:id="23" w:author="Fabiola Ramírez  Guerrero" w:date="2024-02-24T15:48:00Z">
                          <w:rPr>
                            <w:rFonts w:ascii="Arial" w:eastAsia="Arial" w:hAnsi="Arial"/>
                            <w:b/>
                            <w:color w:val="FF0000"/>
                            <w:sz w:val="24"/>
                          </w:rPr>
                        </w:rPrChange>
                      </w:rPr>
                      <w:t xml:space="preserve">. </w:t>
                    </w:r>
                  </w:ins>
                  <w:r w:rsidR="001150AB">
                    <w:rPr>
                      <w:rFonts w:ascii="Arial" w:eastAsia="Arial" w:hAnsi="Arial"/>
                      <w:b/>
                      <w:sz w:val="24"/>
                    </w:rPr>
                    <w:t>Eréndira Rendón Lara</w:t>
                  </w:r>
                </w:p>
                <w:p w14:paraId="2DCB4966" w14:textId="77777777" w:rsidR="008E18C8" w:rsidRPr="00095283" w:rsidRDefault="008E18C8" w:rsidP="00B10A7F">
                  <w:pPr>
                    <w:spacing w:after="0" w:line="0" w:lineRule="atLeast"/>
                    <w:jc w:val="center"/>
                    <w:rPr>
                      <w:rFonts w:ascii="Arial" w:eastAsia="Arial" w:hAnsi="Arial"/>
                      <w:b/>
                      <w:sz w:val="24"/>
                    </w:rPr>
                  </w:pPr>
                </w:p>
                <w:p w14:paraId="6ACBABCA" w14:textId="77777777" w:rsidR="008E18C8" w:rsidRDefault="008E18C8" w:rsidP="00B10A7F">
                  <w:pPr>
                    <w:spacing w:line="200" w:lineRule="exact"/>
                    <w:rPr>
                      <w:rFonts w:ascii="Times New Roman" w:eastAsia="Times New Roman" w:hAnsi="Times New Roman"/>
                    </w:rPr>
                  </w:pPr>
                </w:p>
                <w:p w14:paraId="228A4724" w14:textId="77777777" w:rsidR="008E18C8" w:rsidRDefault="008E18C8" w:rsidP="00B10A7F">
                  <w:pPr>
                    <w:spacing w:line="0" w:lineRule="atLeast"/>
                    <w:ind w:right="260"/>
                    <w:jc w:val="right"/>
                    <w:rPr>
                      <w:rFonts w:ascii="Arial" w:eastAsia="Arial" w:hAnsi="Arial"/>
                      <w:b/>
                      <w:sz w:val="16"/>
                    </w:rPr>
                  </w:pPr>
                </w:p>
                <w:p w14:paraId="2DD7F324" w14:textId="77777777" w:rsidR="008E18C8" w:rsidRDefault="008E18C8" w:rsidP="00B10A7F">
                  <w:pPr>
                    <w:spacing w:line="0" w:lineRule="atLeast"/>
                    <w:ind w:right="260"/>
                    <w:jc w:val="right"/>
                    <w:rPr>
                      <w:rFonts w:ascii="Arial" w:eastAsia="Arial" w:hAnsi="Arial"/>
                      <w:b/>
                      <w:sz w:val="16"/>
                    </w:rPr>
                  </w:pPr>
                </w:p>
                <w:p w14:paraId="5097755B" w14:textId="03C2E2B1" w:rsidR="008E18C8" w:rsidRDefault="008E18C8" w:rsidP="00B10A7F">
                  <w:pPr>
                    <w:spacing w:line="0" w:lineRule="atLeast"/>
                    <w:ind w:right="260"/>
                    <w:jc w:val="right"/>
                    <w:rPr>
                      <w:rFonts w:ascii="Arial" w:eastAsia="Arial" w:hAnsi="Arial"/>
                      <w:b/>
                      <w:sz w:val="16"/>
                      <w:u w:val="single"/>
                    </w:rPr>
                  </w:pPr>
                  <w:r>
                    <w:rPr>
                      <w:rFonts w:ascii="Arial" w:eastAsia="Arial" w:hAnsi="Arial"/>
                      <w:b/>
                      <w:sz w:val="16"/>
                    </w:rPr>
                    <w:t>METEPEC, ESTADO DE MÉXICO, JUNIO</w:t>
                  </w:r>
                  <w:del w:id="24" w:author="Fabiola Ramírez  Guerrero" w:date="2024-02-24T15:49:00Z">
                    <w:r w:rsidRPr="00095283" w:rsidDel="00781601">
                      <w:rPr>
                        <w:rFonts w:ascii="Arial" w:eastAsia="Arial" w:hAnsi="Arial"/>
                        <w:b/>
                        <w:color w:val="FF0000"/>
                        <w:sz w:val="16"/>
                      </w:rPr>
                      <w:delText>MES</w:delText>
                    </w:r>
                  </w:del>
                  <w:r>
                    <w:rPr>
                      <w:rFonts w:ascii="Arial" w:eastAsia="Arial" w:hAnsi="Arial"/>
                      <w:b/>
                      <w:sz w:val="16"/>
                    </w:rPr>
                    <w:t xml:space="preserve"> DE </w:t>
                  </w:r>
                  <w:ins w:id="25" w:author="Fabiola Ramírez  Guerrero" w:date="2024-02-24T15:49:00Z">
                    <w:r w:rsidRPr="00781601">
                      <w:rPr>
                        <w:rFonts w:ascii="Arial" w:eastAsia="Arial" w:hAnsi="Arial"/>
                        <w:b/>
                        <w:sz w:val="16"/>
                        <w:rPrChange w:id="26" w:author="Fabiola Ramírez  Guerrero" w:date="2024-02-24T15:49:00Z">
                          <w:rPr>
                            <w:rFonts w:ascii="Arial" w:eastAsia="Arial" w:hAnsi="Arial"/>
                            <w:b/>
                            <w:color w:val="FF0000"/>
                            <w:sz w:val="16"/>
                          </w:rPr>
                        </w:rPrChange>
                      </w:rPr>
                      <w:t>2024</w:t>
                    </w:r>
                  </w:ins>
                  <w:del w:id="27" w:author="Fabiola Ramírez  Guerrero" w:date="2024-02-24T15:49:00Z">
                    <w:r w:rsidRPr="00095283" w:rsidDel="00781601">
                      <w:rPr>
                        <w:rFonts w:ascii="Arial" w:eastAsia="Arial" w:hAnsi="Arial"/>
                        <w:b/>
                        <w:color w:val="FF0000"/>
                        <w:sz w:val="16"/>
                      </w:rPr>
                      <w:delText>AÑO</w:delText>
                    </w:r>
                  </w:del>
                </w:p>
                <w:p w14:paraId="5D7E169F" w14:textId="77777777" w:rsidR="008E18C8" w:rsidRDefault="008E18C8" w:rsidP="00B10A7F">
                  <w:pPr>
                    <w:jc w:val="center"/>
                  </w:pPr>
                </w:p>
              </w:txbxContent>
            </v:textbox>
            <w10:wrap type="square" anchorx="margin"/>
          </v:shape>
        </w:pict>
      </w:r>
      <w:r>
        <w:rPr>
          <w:noProof/>
        </w:rPr>
        <w:pict w14:anchorId="07FA4B20">
          <v:line id="Conector recto 12" o:spid="_x0000_s2055"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47.2pt,119.35pt" to="49.1pt,59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" strokecolor="#eb8d03" strokeweight="1pt">
            <v:stroke joinstyle="miter"/>
          </v:line>
        </w:pict>
      </w:r>
      <w:r>
        <w:rPr>
          <w:noProof/>
        </w:rPr>
        <w:pict w14:anchorId="48D1A2F3">
          <v:line id="Conector recto 10" o:spid="_x0000_s2054"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14.25pt,120.9pt" to="16.15pt,6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" strokecolor="#538135 [2409]" strokeweight="2pt">
            <v:stroke joinstyle="miter"/>
          </v:line>
        </w:pict>
      </w:r>
      <w:r>
        <w:rPr>
          <w:noProof/>
        </w:rPr>
        <w:pict w14:anchorId="1A266D38">
          <v:line id="Conector recto 13" o:spid="_x0000_s2053"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38pt,120.8pt" to="39.9pt,6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" strokecolor="#0070c0" strokeweight="2pt">
            <v:stroke joinstyle="miter"/>
          </v:line>
        </w:pict>
      </w:r>
      <w:r>
        <w:rPr>
          <w:noProof/>
        </w:rPr>
        <w:pict w14:anchorId="3B54073C">
          <v:line id="Conector recto 11" o:spid="_x0000_s2052"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65pt,119.3pt" to="8.55pt,5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" strokecolor="#0070c0" strokeweight="2pt">
            <v:stroke joinstyle="miter"/>
          </v:line>
        </w:pict>
      </w:r>
      <w:r>
        <w:rPr>
          <w:noProof/>
        </w:rPr>
        <w:pict w14:anchorId="62F44B9E">
          <v:line id="Conector recto 9" o:spid="_x0000_s2051"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38.35pt,35.2pt" to="483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" strokecolor="#0070c0" strokeweight="1pt">
            <v:stroke joinstyle="miter"/>
          </v:line>
        </w:pict>
      </w:r>
      <w:r>
        <w:rPr>
          <w:noProof/>
        </w:rPr>
        <w:pict w14:anchorId="3257ED16">
          <v:line id="Conector recto 8" o:spid="_x0000_s2050"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38.05pt,24.75pt" to="482.7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" strokecolor="#eb8d03" strokeweight="1pt">
            <v:stroke joinstyle="miter"/>
          </v:line>
        </w:pict>
      </w:r>
      <w:r w:rsidR="00B10A7F">
        <w:rPr>
          <w:noProof/>
          <w:lang w:eastAsia="es-MX"/>
        </w:rPr>
        <w:drawing>
          <wp:anchor distT="0" distB="0" distL="114300" distR="114300" simplePos="0" relativeHeight="251651584" behindDoc="0" locked="0" layoutInCell="1" allowOverlap="1" wp14:anchorId="519050C5" wp14:editId="28777E05">
            <wp:simplePos x="0" y="0"/>
            <wp:positionH relativeFrom="margin">
              <wp:align>left</wp:align>
            </wp:positionH>
            <wp:positionV relativeFrom="paragraph">
              <wp:posOffset>6964</wp:posOffset>
            </wp:positionV>
            <wp:extent cx="1222375" cy="1309370"/>
            <wp:effectExtent l="0" t="0" r="0" b="5080"/>
            <wp:wrapNone/>
            <wp:docPr id="3" name="Imagen 3" descr="Resultado de imagen para itt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esultado de imagen para ittol"/>
                    <pic:cNvPicPr>
                      <a:picLocks noChangeAspect="1" noChangeArrowheads="1"/>
                    </pic:cNvPicPr>
                  </pic:nvPicPr>
                  <pic:blipFill>
                    <a:blip r:embed="rId11" cstate="print">
                      <a:extLst>
                        <a:ext uri="{28A0092B-C50C-407E-A947-70E740481C1C}">
                          <a14:useLocalDpi xmlns:a14="http://schemas.microsoft.com/office/drawing/2010/main" val="0"/>
                        </a:ext>
                      </a:extLst>
                    </a:blip>
                    <a:srcRect l="7850" t="5645" r="7968" b="5868"/>
                    <a:stretch>
                      <a:fillRect/>
                    </a:stretch>
                  </pic:blipFill>
                  <pic:spPr bwMode="auto">
                    <a:xfrm>
                      <a:off x="0" y="0"/>
                      <a:ext cx="1222375" cy="1309370"/>
                    </a:xfrm>
                    <a:prstGeom prst="rect">
                      <a:avLst/>
                    </a:prstGeom>
                    <a:noFill/>
                    <a:ln>
                      <a:noFill/>
                    </a:ln>
                  </pic:spPr>
                </pic:pic>
              </a:graphicData>
            </a:graphic>
          </wp:anchor>
        </w:drawing>
      </w:r>
    </w:p>
    <w:p w14:paraId="706DC13D" w14:textId="77777777" w:rsidR="00B10A7F" w:rsidRDefault="00B10A7F" w:rsidP="006F2A33">
      <w:pPr>
        <w:spacing w:line="360" w:lineRule="auto"/>
      </w:pPr>
    </w:p>
    <w:p w14:paraId="3D9B2A0F" w14:textId="77777777" w:rsidR="00B10A7F" w:rsidRDefault="00B10A7F" w:rsidP="006F2A33">
      <w:pPr>
        <w:spacing w:line="360" w:lineRule="auto"/>
        <w:rPr>
          <w:ins w:id="28" w:author="Fabiola Ramírez  Guerrero" w:date="2024-02-24T15:49:00Z"/>
        </w:rPr>
      </w:pPr>
    </w:p>
    <w:p w14:paraId="04A966AE" w14:textId="77777777" w:rsidR="00B10A7F" w:rsidRPr="00781601" w:rsidRDefault="00B10A7F" w:rsidP="006F2A33">
      <w:pPr>
        <w:spacing w:line="360" w:lineRule="auto"/>
        <w:rPr>
          <w:ins w:id="29" w:author="Fabiola Ramírez  Guerrero" w:date="2024-02-24T15:49:00Z"/>
        </w:rPr>
      </w:pPr>
    </w:p>
    <w:p w14:paraId="71D4E3E5" w14:textId="77777777" w:rsidR="00B10A7F" w:rsidRPr="00781601" w:rsidRDefault="00B10A7F" w:rsidP="006F2A33">
      <w:pPr>
        <w:spacing w:line="360" w:lineRule="auto"/>
        <w:rPr>
          <w:ins w:id="30" w:author="Fabiola Ramírez  Guerrero" w:date="2024-02-24T15:49:00Z"/>
        </w:rPr>
      </w:pPr>
    </w:p>
    <w:p w14:paraId="0F37BB5C" w14:textId="77777777" w:rsidR="00B10A7F" w:rsidRPr="00781601" w:rsidRDefault="00B10A7F" w:rsidP="006F2A33">
      <w:pPr>
        <w:spacing w:line="360" w:lineRule="auto"/>
        <w:rPr>
          <w:ins w:id="31" w:author="Fabiola Ramírez  Guerrero" w:date="2024-02-24T15:49:00Z"/>
        </w:rPr>
      </w:pPr>
    </w:p>
    <w:p w14:paraId="681B72F0" w14:textId="77777777" w:rsidR="00B10A7F" w:rsidRPr="00781601" w:rsidRDefault="00B10A7F" w:rsidP="006F2A33">
      <w:pPr>
        <w:spacing w:line="360" w:lineRule="auto"/>
        <w:rPr>
          <w:ins w:id="32" w:author="Fabiola Ramírez  Guerrero" w:date="2024-02-24T15:49:00Z"/>
        </w:rPr>
      </w:pPr>
    </w:p>
    <w:p w14:paraId="00155C13" w14:textId="77777777" w:rsidR="00B10A7F" w:rsidRPr="00781601" w:rsidRDefault="00B10A7F" w:rsidP="006F2A33">
      <w:pPr>
        <w:spacing w:line="360" w:lineRule="auto"/>
        <w:rPr>
          <w:ins w:id="33" w:author="Fabiola Ramírez  Guerrero" w:date="2024-02-24T15:49:00Z"/>
        </w:rPr>
      </w:pPr>
    </w:p>
    <w:p w14:paraId="4E79F42E" w14:textId="77777777" w:rsidR="00B10A7F" w:rsidRPr="00781601" w:rsidRDefault="00B10A7F" w:rsidP="006F2A33">
      <w:pPr>
        <w:spacing w:line="360" w:lineRule="auto"/>
        <w:rPr>
          <w:ins w:id="34" w:author="Fabiola Ramírez  Guerrero" w:date="2024-02-24T15:49:00Z"/>
        </w:rPr>
      </w:pPr>
    </w:p>
    <w:p w14:paraId="37997A28" w14:textId="77777777" w:rsidR="00B10A7F" w:rsidRPr="00781601" w:rsidRDefault="00B10A7F" w:rsidP="006F2A33">
      <w:pPr>
        <w:spacing w:line="360" w:lineRule="auto"/>
        <w:rPr>
          <w:ins w:id="35" w:author="Fabiola Ramírez  Guerrero" w:date="2024-02-24T15:49:00Z"/>
        </w:rPr>
      </w:pPr>
    </w:p>
    <w:p w14:paraId="15F011CC" w14:textId="77777777" w:rsidR="00B10A7F" w:rsidRPr="00781601" w:rsidRDefault="00B10A7F" w:rsidP="006F2A33">
      <w:pPr>
        <w:spacing w:line="360" w:lineRule="auto"/>
        <w:rPr>
          <w:ins w:id="36" w:author="Fabiola Ramírez  Guerrero" w:date="2024-02-24T15:49:00Z"/>
        </w:rPr>
      </w:pPr>
    </w:p>
    <w:p w14:paraId="35E77A9A" w14:textId="77777777" w:rsidR="00B10A7F" w:rsidRPr="00781601" w:rsidRDefault="00B10A7F" w:rsidP="006F2A33">
      <w:pPr>
        <w:spacing w:line="360" w:lineRule="auto"/>
        <w:rPr>
          <w:ins w:id="37" w:author="Fabiola Ramírez  Guerrero" w:date="2024-02-24T15:49:00Z"/>
        </w:rPr>
      </w:pPr>
    </w:p>
    <w:p w14:paraId="0C574854" w14:textId="77777777" w:rsidR="00B10A7F" w:rsidRPr="00781601" w:rsidRDefault="00B10A7F" w:rsidP="006F2A33">
      <w:pPr>
        <w:spacing w:line="360" w:lineRule="auto"/>
        <w:rPr>
          <w:ins w:id="38" w:author="Fabiola Ramírez  Guerrero" w:date="2024-02-24T15:49:00Z"/>
        </w:rPr>
      </w:pPr>
    </w:p>
    <w:p w14:paraId="0B7E84F4" w14:textId="77777777" w:rsidR="00B10A7F" w:rsidRPr="00781601" w:rsidRDefault="00B10A7F" w:rsidP="006F2A33">
      <w:pPr>
        <w:spacing w:line="360" w:lineRule="auto"/>
        <w:rPr>
          <w:ins w:id="39" w:author="Fabiola Ramírez  Guerrero" w:date="2024-02-24T15:49:00Z"/>
        </w:rPr>
      </w:pPr>
    </w:p>
    <w:p w14:paraId="0FBF2E3B" w14:textId="77777777" w:rsidR="00B10A7F" w:rsidRPr="00781601" w:rsidRDefault="00B10A7F" w:rsidP="006F2A33">
      <w:pPr>
        <w:spacing w:line="360" w:lineRule="auto"/>
        <w:rPr>
          <w:ins w:id="40" w:author="Fabiola Ramírez  Guerrero" w:date="2024-02-24T15:49:00Z"/>
        </w:rPr>
      </w:pPr>
    </w:p>
    <w:p w14:paraId="345D39A4" w14:textId="77777777" w:rsidR="00B10A7F" w:rsidRPr="00781601" w:rsidRDefault="00B10A7F" w:rsidP="006F2A33">
      <w:pPr>
        <w:spacing w:line="360" w:lineRule="auto"/>
        <w:rPr>
          <w:ins w:id="41" w:author="Fabiola Ramírez  Guerrero" w:date="2024-02-24T15:49:00Z"/>
        </w:rPr>
      </w:pPr>
    </w:p>
    <w:p w14:paraId="777928DC" w14:textId="77777777" w:rsidR="00B10A7F" w:rsidRPr="00781601" w:rsidRDefault="00B10A7F" w:rsidP="006F2A33">
      <w:pPr>
        <w:spacing w:line="360" w:lineRule="auto"/>
        <w:rPr>
          <w:ins w:id="42" w:author="Fabiola Ramírez  Guerrero" w:date="2024-02-24T15:49:00Z"/>
        </w:rPr>
      </w:pPr>
    </w:p>
    <w:p w14:paraId="7E21696B" w14:textId="77777777" w:rsidR="00B10A7F" w:rsidRPr="00781601" w:rsidRDefault="00B10A7F" w:rsidP="006F2A33">
      <w:pPr>
        <w:spacing w:line="360" w:lineRule="auto"/>
        <w:rPr>
          <w:ins w:id="43" w:author="Fabiola Ramírez  Guerrero" w:date="2024-02-24T15:49:00Z"/>
        </w:rPr>
      </w:pPr>
    </w:p>
    <w:p w14:paraId="62D6247B" w14:textId="77777777" w:rsidR="00B10A7F" w:rsidRPr="00781601" w:rsidRDefault="00B10A7F" w:rsidP="006F2A33">
      <w:pPr>
        <w:spacing w:line="360" w:lineRule="auto"/>
        <w:rPr>
          <w:ins w:id="44" w:author="Fabiola Ramírez  Guerrero" w:date="2024-02-24T15:49:00Z"/>
        </w:rPr>
      </w:pPr>
    </w:p>
    <w:p w14:paraId="4C427134" w14:textId="77777777" w:rsidR="00B10A7F" w:rsidRPr="00781601" w:rsidRDefault="00B10A7F" w:rsidP="006F2A33">
      <w:pPr>
        <w:spacing w:line="360" w:lineRule="auto"/>
        <w:rPr>
          <w:ins w:id="45" w:author="Fabiola Ramírez  Guerrero" w:date="2024-02-24T15:49:00Z"/>
        </w:rPr>
      </w:pPr>
    </w:p>
    <w:p w14:paraId="2BFDAEA9" w14:textId="77777777" w:rsidR="00B10A7F" w:rsidRPr="00781601" w:rsidRDefault="00B10A7F" w:rsidP="006F2A33">
      <w:pPr>
        <w:spacing w:line="360" w:lineRule="auto"/>
        <w:rPr>
          <w:ins w:id="46" w:author="Fabiola Ramírez  Guerrero" w:date="2024-02-24T15:49:00Z"/>
        </w:rPr>
      </w:pPr>
    </w:p>
    <w:p w14:paraId="70922372" w14:textId="78C83219" w:rsidR="00700ECD" w:rsidRPr="008E64FB" w:rsidRDefault="00700ECD" w:rsidP="008E64FB">
      <w:pPr>
        <w:tabs>
          <w:tab w:val="left" w:pos="5205"/>
        </w:tabs>
        <w:spacing w:line="360" w:lineRule="auto"/>
      </w:pPr>
    </w:p>
    <w:p w14:paraId="0CD2C5CA" w14:textId="0CC5A49A" w:rsidR="00700ECD" w:rsidRDefault="00700ECD" w:rsidP="006F2A33">
      <w:pPr>
        <w:spacing w:line="360" w:lineRule="auto"/>
        <w:jc w:val="both"/>
        <w:rPr>
          <w:rFonts w:ascii="Arial" w:hAnsi="Arial" w:cs="Arial"/>
          <w:b/>
          <w:sz w:val="24"/>
        </w:rPr>
      </w:pPr>
    </w:p>
    <w:p w14:paraId="5C56EAC6" w14:textId="77777777" w:rsidR="00700ECD" w:rsidRDefault="00700ECD" w:rsidP="006F2A33">
      <w:pPr>
        <w:spacing w:line="360" w:lineRule="auto"/>
        <w:jc w:val="both"/>
        <w:rPr>
          <w:rFonts w:ascii="Arial" w:hAnsi="Arial" w:cs="Arial"/>
          <w:sz w:val="24"/>
          <w:szCs w:val="24"/>
        </w:rPr>
        <w:sectPr w:rsidR="00700ECD" w:rsidSect="00B10A7F">
          <w:headerReference w:type="default" r:id="rId12"/>
          <w:footerReference w:type="default" r:id="rId13"/>
          <w:headerReference w:type="first" r:id="rId14"/>
          <w:pgSz w:w="12240" w:h="15840"/>
          <w:pgMar w:top="1417" w:right="1701" w:bottom="1417" w:left="1701" w:header="708" w:footer="708" w:gutter="0"/>
          <w:cols w:space="708"/>
          <w:titlePg/>
          <w:docGrid w:linePitch="360"/>
        </w:sectPr>
      </w:pPr>
    </w:p>
    <w:p w14:paraId="114E20F4" w14:textId="77777777" w:rsidR="00700ECD" w:rsidRPr="00F87C0D" w:rsidRDefault="00700ECD" w:rsidP="006F2A33">
      <w:pPr>
        <w:spacing w:line="360" w:lineRule="auto"/>
        <w:jc w:val="both"/>
        <w:rPr>
          <w:rFonts w:ascii="Arial" w:hAnsi="Arial" w:cs="Arial"/>
          <w:sz w:val="24"/>
          <w:szCs w:val="24"/>
        </w:rPr>
      </w:pPr>
    </w:p>
    <w:p w14:paraId="400D2B0D" w14:textId="245D2BED" w:rsidR="00F87C0D" w:rsidRDefault="00F87C0D" w:rsidP="006F2A33">
      <w:pPr>
        <w:pStyle w:val="Ttulo"/>
        <w:spacing w:line="360" w:lineRule="auto"/>
      </w:pPr>
      <w:r w:rsidRPr="003204BF">
        <w:t>Agradecimientos</w:t>
      </w:r>
    </w:p>
    <w:p w14:paraId="256AF2C0" w14:textId="77777777" w:rsidR="00093576" w:rsidRPr="00093576" w:rsidRDefault="00093576" w:rsidP="006F2A33">
      <w:pPr>
        <w:spacing w:line="360" w:lineRule="auto"/>
      </w:pPr>
    </w:p>
    <w:p w14:paraId="5439570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Deben ser concretos, indicando las razones por las cuales se menciona a cada persona o institución.</w:t>
      </w:r>
    </w:p>
    <w:p w14:paraId="0448F7DF" w14:textId="77777777" w:rsidR="00A00B86" w:rsidRDefault="00A00B86" w:rsidP="006F2A33">
      <w:pPr>
        <w:pStyle w:val="Ttulo"/>
        <w:spacing w:line="360" w:lineRule="auto"/>
      </w:pPr>
    </w:p>
    <w:p w14:paraId="5980507E" w14:textId="77777777" w:rsidR="00A00B86" w:rsidRDefault="00A00B86" w:rsidP="006F2A33">
      <w:pPr>
        <w:pStyle w:val="Ttulo"/>
        <w:spacing w:line="360" w:lineRule="auto"/>
      </w:pPr>
    </w:p>
    <w:p w14:paraId="5E6F7E5C" w14:textId="77777777" w:rsidR="00A00B86" w:rsidRDefault="00A00B86" w:rsidP="006F2A33">
      <w:pPr>
        <w:pStyle w:val="Ttulo"/>
        <w:spacing w:line="360" w:lineRule="auto"/>
      </w:pPr>
    </w:p>
    <w:p w14:paraId="5F244568" w14:textId="77777777" w:rsidR="00A00B86" w:rsidRDefault="00A00B86" w:rsidP="006F2A33">
      <w:pPr>
        <w:pStyle w:val="Ttulo"/>
        <w:spacing w:line="360" w:lineRule="auto"/>
      </w:pPr>
    </w:p>
    <w:p w14:paraId="260CFB04" w14:textId="77777777" w:rsidR="00A00B86" w:rsidRDefault="00A00B86" w:rsidP="006F2A33">
      <w:pPr>
        <w:pStyle w:val="Ttulo"/>
        <w:spacing w:line="360" w:lineRule="auto"/>
      </w:pPr>
    </w:p>
    <w:p w14:paraId="2722B937" w14:textId="77777777" w:rsidR="00A00B86" w:rsidRDefault="00A00B86" w:rsidP="006F2A33">
      <w:pPr>
        <w:pStyle w:val="Ttulo"/>
        <w:spacing w:line="360" w:lineRule="auto"/>
      </w:pPr>
    </w:p>
    <w:p w14:paraId="745A8583" w14:textId="77777777" w:rsidR="00A00B86" w:rsidRDefault="00A00B86" w:rsidP="006F2A33">
      <w:pPr>
        <w:pStyle w:val="Ttulo"/>
        <w:spacing w:line="360" w:lineRule="auto"/>
      </w:pPr>
    </w:p>
    <w:p w14:paraId="395A1A0B" w14:textId="77777777" w:rsidR="00A00B86" w:rsidRDefault="00A00B86" w:rsidP="006F2A33">
      <w:pPr>
        <w:pStyle w:val="Ttulo"/>
        <w:spacing w:line="360" w:lineRule="auto"/>
      </w:pPr>
    </w:p>
    <w:p w14:paraId="0938908C" w14:textId="77777777" w:rsidR="00A00B86" w:rsidRDefault="00A00B86" w:rsidP="006F2A33">
      <w:pPr>
        <w:pStyle w:val="Ttulo"/>
        <w:spacing w:line="360" w:lineRule="auto"/>
      </w:pPr>
    </w:p>
    <w:p w14:paraId="666FD493" w14:textId="77777777" w:rsidR="00A00B86" w:rsidRDefault="00A00B86" w:rsidP="006F2A33">
      <w:pPr>
        <w:pStyle w:val="Ttulo"/>
        <w:spacing w:line="360" w:lineRule="auto"/>
      </w:pPr>
    </w:p>
    <w:p w14:paraId="51A3BD37" w14:textId="77777777" w:rsidR="00A00B86" w:rsidRDefault="00A00B86" w:rsidP="006F2A33">
      <w:pPr>
        <w:pStyle w:val="Ttulo"/>
        <w:spacing w:line="360" w:lineRule="auto"/>
      </w:pPr>
    </w:p>
    <w:p w14:paraId="132140E9" w14:textId="77777777" w:rsidR="00A00B86" w:rsidRDefault="00A00B86" w:rsidP="006F2A33">
      <w:pPr>
        <w:pStyle w:val="Ttulo"/>
        <w:spacing w:line="360" w:lineRule="auto"/>
      </w:pPr>
    </w:p>
    <w:p w14:paraId="60DEFDE5" w14:textId="77777777" w:rsidR="00A00B86" w:rsidRDefault="00A00B86" w:rsidP="006F2A33">
      <w:pPr>
        <w:pStyle w:val="Ttulo"/>
        <w:spacing w:line="360" w:lineRule="auto"/>
      </w:pPr>
    </w:p>
    <w:p w14:paraId="6FA6BA9C" w14:textId="77777777" w:rsidR="00A00B86" w:rsidRDefault="00A00B86" w:rsidP="006F2A33">
      <w:pPr>
        <w:pStyle w:val="Ttulo"/>
        <w:spacing w:line="360" w:lineRule="auto"/>
      </w:pPr>
    </w:p>
    <w:p w14:paraId="6158B5BA" w14:textId="77777777" w:rsidR="00A00B86" w:rsidRDefault="00A00B86" w:rsidP="006F2A33">
      <w:pPr>
        <w:pStyle w:val="Ttulo"/>
        <w:spacing w:line="360" w:lineRule="auto"/>
      </w:pPr>
    </w:p>
    <w:p w14:paraId="00D20434" w14:textId="77777777" w:rsidR="00A00B86" w:rsidRDefault="00A00B86" w:rsidP="006F2A33">
      <w:pPr>
        <w:pStyle w:val="Ttulo"/>
        <w:spacing w:line="360" w:lineRule="auto"/>
      </w:pPr>
    </w:p>
    <w:p w14:paraId="27091521" w14:textId="77777777" w:rsidR="00A00B86" w:rsidRDefault="00A00B86" w:rsidP="006F2A33">
      <w:pPr>
        <w:pStyle w:val="Ttulo"/>
        <w:spacing w:line="360" w:lineRule="auto"/>
      </w:pPr>
    </w:p>
    <w:p w14:paraId="18301C3B" w14:textId="77777777" w:rsidR="00A00B86" w:rsidRDefault="00A00B86" w:rsidP="006F2A33">
      <w:pPr>
        <w:pStyle w:val="Ttulo"/>
        <w:spacing w:line="360" w:lineRule="auto"/>
      </w:pPr>
    </w:p>
    <w:p w14:paraId="0EFD1BB3" w14:textId="77777777" w:rsidR="00A00B86" w:rsidRDefault="00A00B86" w:rsidP="006F2A33">
      <w:pPr>
        <w:pStyle w:val="Ttulo"/>
        <w:spacing w:line="360" w:lineRule="auto"/>
      </w:pPr>
    </w:p>
    <w:p w14:paraId="1BABC740" w14:textId="77777777" w:rsidR="00A00B86" w:rsidRDefault="00A00B86" w:rsidP="006F2A33">
      <w:pPr>
        <w:pStyle w:val="Ttulo"/>
        <w:spacing w:line="360" w:lineRule="auto"/>
      </w:pPr>
    </w:p>
    <w:p w14:paraId="0C509478" w14:textId="77777777" w:rsidR="00A00B86" w:rsidRDefault="00A00B86" w:rsidP="006F2A33">
      <w:pPr>
        <w:pStyle w:val="Ttulo"/>
        <w:spacing w:line="360" w:lineRule="auto"/>
      </w:pPr>
    </w:p>
    <w:p w14:paraId="36CCA86C" w14:textId="41B9B48E" w:rsidR="00F87C0D" w:rsidRDefault="00F87C0D" w:rsidP="006F2A33">
      <w:pPr>
        <w:pStyle w:val="Ttulo"/>
        <w:spacing w:line="360" w:lineRule="auto"/>
      </w:pPr>
      <w:r w:rsidRPr="003204BF">
        <w:lastRenderedPageBreak/>
        <w:t>Resumen</w:t>
      </w:r>
    </w:p>
    <w:p w14:paraId="48FEF474" w14:textId="77777777" w:rsidR="00093576" w:rsidRPr="00093576" w:rsidRDefault="00093576" w:rsidP="006F2A33">
      <w:pPr>
        <w:spacing w:line="360" w:lineRule="auto"/>
      </w:pPr>
    </w:p>
    <w:p w14:paraId="6465FAE5" w14:textId="0A5C8654" w:rsidR="00F87C0D"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Es una síntesis del proyecto final. Una representación abreviada del proyecto. Resaltando las ideas generales del proyecto y los logros alcanzados, destacando puntos de vista del autor que motiven al lector a leer el documento. No debe exceder de una cuartilla.</w:t>
      </w:r>
    </w:p>
    <w:p w14:paraId="1A9A09FA" w14:textId="227D7DE9" w:rsidR="00A00B86" w:rsidRDefault="00A00B86" w:rsidP="006F2A33">
      <w:pPr>
        <w:spacing w:line="360" w:lineRule="auto"/>
        <w:jc w:val="both"/>
        <w:rPr>
          <w:rFonts w:ascii="Arial" w:hAnsi="Arial" w:cs="Arial"/>
          <w:sz w:val="24"/>
          <w:szCs w:val="24"/>
          <w:highlight w:val="yellow"/>
        </w:rPr>
      </w:pPr>
    </w:p>
    <w:p w14:paraId="43540F10" w14:textId="0AD2B43B" w:rsidR="00A00B86" w:rsidRDefault="00A00B86" w:rsidP="006F2A33">
      <w:pPr>
        <w:spacing w:line="360" w:lineRule="auto"/>
        <w:jc w:val="both"/>
        <w:rPr>
          <w:rFonts w:ascii="Arial" w:hAnsi="Arial" w:cs="Arial"/>
          <w:sz w:val="24"/>
          <w:szCs w:val="24"/>
          <w:highlight w:val="yellow"/>
        </w:rPr>
      </w:pPr>
    </w:p>
    <w:p w14:paraId="5058DFA0" w14:textId="7C87CCB2" w:rsidR="00A00B86" w:rsidRDefault="00A00B86" w:rsidP="006F2A33">
      <w:pPr>
        <w:spacing w:line="360" w:lineRule="auto"/>
        <w:jc w:val="both"/>
        <w:rPr>
          <w:rFonts w:ascii="Arial" w:hAnsi="Arial" w:cs="Arial"/>
          <w:sz w:val="24"/>
          <w:szCs w:val="24"/>
          <w:highlight w:val="yellow"/>
        </w:rPr>
      </w:pPr>
    </w:p>
    <w:p w14:paraId="00C4C520" w14:textId="17CB04DD" w:rsidR="00A00B86" w:rsidRDefault="00A00B86" w:rsidP="006F2A33">
      <w:pPr>
        <w:spacing w:line="360" w:lineRule="auto"/>
        <w:jc w:val="both"/>
        <w:rPr>
          <w:rFonts w:ascii="Arial" w:hAnsi="Arial" w:cs="Arial"/>
          <w:sz w:val="24"/>
          <w:szCs w:val="24"/>
          <w:highlight w:val="yellow"/>
        </w:rPr>
      </w:pPr>
    </w:p>
    <w:p w14:paraId="62865A84" w14:textId="574B6330" w:rsidR="00A00B86" w:rsidRDefault="00A00B86" w:rsidP="006F2A33">
      <w:pPr>
        <w:spacing w:line="360" w:lineRule="auto"/>
        <w:jc w:val="both"/>
        <w:rPr>
          <w:rFonts w:ascii="Arial" w:hAnsi="Arial" w:cs="Arial"/>
          <w:sz w:val="24"/>
          <w:szCs w:val="24"/>
          <w:highlight w:val="yellow"/>
        </w:rPr>
      </w:pPr>
    </w:p>
    <w:p w14:paraId="022919E2" w14:textId="7DD2A6B9" w:rsidR="00A00B86" w:rsidRDefault="00A00B86" w:rsidP="006F2A33">
      <w:pPr>
        <w:spacing w:line="360" w:lineRule="auto"/>
        <w:jc w:val="both"/>
        <w:rPr>
          <w:rFonts w:ascii="Arial" w:hAnsi="Arial" w:cs="Arial"/>
          <w:sz w:val="24"/>
          <w:szCs w:val="24"/>
          <w:highlight w:val="yellow"/>
        </w:rPr>
      </w:pPr>
    </w:p>
    <w:p w14:paraId="15530D2F" w14:textId="2E2D85F0" w:rsidR="00A00B86" w:rsidRDefault="00A00B86" w:rsidP="006F2A33">
      <w:pPr>
        <w:spacing w:line="360" w:lineRule="auto"/>
        <w:jc w:val="both"/>
        <w:rPr>
          <w:rFonts w:ascii="Arial" w:hAnsi="Arial" w:cs="Arial"/>
          <w:sz w:val="24"/>
          <w:szCs w:val="24"/>
          <w:highlight w:val="yellow"/>
        </w:rPr>
      </w:pPr>
    </w:p>
    <w:p w14:paraId="23781511" w14:textId="50CCEE96" w:rsidR="00A00B86" w:rsidRDefault="00A00B86" w:rsidP="006F2A33">
      <w:pPr>
        <w:spacing w:line="360" w:lineRule="auto"/>
        <w:jc w:val="both"/>
        <w:rPr>
          <w:rFonts w:ascii="Arial" w:hAnsi="Arial" w:cs="Arial"/>
          <w:sz w:val="24"/>
          <w:szCs w:val="24"/>
          <w:highlight w:val="yellow"/>
        </w:rPr>
      </w:pPr>
    </w:p>
    <w:p w14:paraId="60E9E049" w14:textId="074E2AA9" w:rsidR="00A00B86" w:rsidRDefault="00A00B86" w:rsidP="006F2A33">
      <w:pPr>
        <w:spacing w:line="360" w:lineRule="auto"/>
        <w:jc w:val="both"/>
        <w:rPr>
          <w:rFonts w:ascii="Arial" w:hAnsi="Arial" w:cs="Arial"/>
          <w:sz w:val="24"/>
          <w:szCs w:val="24"/>
          <w:highlight w:val="yellow"/>
        </w:rPr>
      </w:pPr>
    </w:p>
    <w:p w14:paraId="5CC75C93" w14:textId="673762AB" w:rsidR="00A00B86" w:rsidRDefault="00A00B86" w:rsidP="006F2A33">
      <w:pPr>
        <w:spacing w:line="360" w:lineRule="auto"/>
        <w:jc w:val="both"/>
        <w:rPr>
          <w:rFonts w:ascii="Arial" w:hAnsi="Arial" w:cs="Arial"/>
          <w:sz w:val="24"/>
          <w:szCs w:val="24"/>
          <w:highlight w:val="yellow"/>
        </w:rPr>
      </w:pPr>
    </w:p>
    <w:p w14:paraId="52D13035" w14:textId="3E334549" w:rsidR="00A00B86" w:rsidRDefault="00A00B86" w:rsidP="006F2A33">
      <w:pPr>
        <w:spacing w:line="360" w:lineRule="auto"/>
        <w:jc w:val="both"/>
        <w:rPr>
          <w:rFonts w:ascii="Arial" w:hAnsi="Arial" w:cs="Arial"/>
          <w:sz w:val="24"/>
          <w:szCs w:val="24"/>
          <w:highlight w:val="yellow"/>
        </w:rPr>
      </w:pPr>
    </w:p>
    <w:p w14:paraId="4FF5C7CD" w14:textId="22FEEBDA" w:rsidR="00A00B86" w:rsidRDefault="00A00B86" w:rsidP="006F2A33">
      <w:pPr>
        <w:spacing w:line="360" w:lineRule="auto"/>
        <w:jc w:val="both"/>
        <w:rPr>
          <w:rFonts w:ascii="Arial" w:hAnsi="Arial" w:cs="Arial"/>
          <w:sz w:val="24"/>
          <w:szCs w:val="24"/>
          <w:highlight w:val="yellow"/>
        </w:rPr>
      </w:pPr>
    </w:p>
    <w:p w14:paraId="28AABEA6" w14:textId="39609F7A" w:rsidR="00A00B86" w:rsidRDefault="00A00B86" w:rsidP="006F2A33">
      <w:pPr>
        <w:spacing w:line="360" w:lineRule="auto"/>
        <w:jc w:val="both"/>
        <w:rPr>
          <w:rFonts w:ascii="Arial" w:hAnsi="Arial" w:cs="Arial"/>
          <w:sz w:val="24"/>
          <w:szCs w:val="24"/>
          <w:highlight w:val="yellow"/>
        </w:rPr>
      </w:pPr>
    </w:p>
    <w:p w14:paraId="4AD2D580" w14:textId="15556299" w:rsidR="00A00B86" w:rsidRDefault="00A00B86" w:rsidP="006F2A33">
      <w:pPr>
        <w:spacing w:line="360" w:lineRule="auto"/>
        <w:jc w:val="both"/>
        <w:rPr>
          <w:rFonts w:ascii="Arial" w:hAnsi="Arial" w:cs="Arial"/>
          <w:sz w:val="24"/>
          <w:szCs w:val="24"/>
          <w:highlight w:val="yellow"/>
        </w:rPr>
      </w:pPr>
    </w:p>
    <w:p w14:paraId="07B44BEC" w14:textId="2AD14306" w:rsidR="00A00B86" w:rsidRDefault="00A00B86" w:rsidP="006F2A33">
      <w:pPr>
        <w:spacing w:line="360" w:lineRule="auto"/>
        <w:jc w:val="both"/>
        <w:rPr>
          <w:rFonts w:ascii="Arial" w:hAnsi="Arial" w:cs="Arial"/>
          <w:sz w:val="24"/>
          <w:szCs w:val="24"/>
          <w:highlight w:val="yellow"/>
        </w:rPr>
      </w:pPr>
    </w:p>
    <w:p w14:paraId="3905100D" w14:textId="12459885" w:rsidR="00A00B86" w:rsidRDefault="00A00B86" w:rsidP="006F2A33">
      <w:pPr>
        <w:spacing w:line="360" w:lineRule="auto"/>
        <w:jc w:val="both"/>
        <w:rPr>
          <w:rFonts w:ascii="Arial" w:hAnsi="Arial" w:cs="Arial"/>
          <w:sz w:val="24"/>
          <w:szCs w:val="24"/>
          <w:highlight w:val="yellow"/>
        </w:rPr>
      </w:pPr>
    </w:p>
    <w:p w14:paraId="12F8D8F9" w14:textId="6FA873D7" w:rsidR="00A00B86" w:rsidRDefault="00A00B86" w:rsidP="006F2A33">
      <w:pPr>
        <w:spacing w:line="360" w:lineRule="auto"/>
        <w:jc w:val="both"/>
        <w:rPr>
          <w:rFonts w:ascii="Arial" w:hAnsi="Arial" w:cs="Arial"/>
          <w:sz w:val="24"/>
          <w:szCs w:val="24"/>
          <w:highlight w:val="yellow"/>
        </w:rPr>
      </w:pPr>
    </w:p>
    <w:p w14:paraId="67DFBCE2" w14:textId="77777777" w:rsidR="00A00B86" w:rsidRPr="00A00B86" w:rsidRDefault="00A00B86" w:rsidP="006F2A33">
      <w:pPr>
        <w:spacing w:line="360" w:lineRule="auto"/>
        <w:jc w:val="both"/>
        <w:rPr>
          <w:rFonts w:ascii="Arial" w:hAnsi="Arial" w:cs="Arial"/>
          <w:sz w:val="24"/>
          <w:szCs w:val="24"/>
          <w:highlight w:val="yellow"/>
        </w:rPr>
      </w:pPr>
    </w:p>
    <w:p w14:paraId="3756FDDB" w14:textId="200717BA" w:rsidR="00F87C0D" w:rsidRDefault="00F87C0D" w:rsidP="006F2A33">
      <w:pPr>
        <w:pStyle w:val="Ttulo"/>
        <w:spacing w:line="360" w:lineRule="auto"/>
      </w:pPr>
      <w:r w:rsidRPr="003204BF">
        <w:lastRenderedPageBreak/>
        <w:t>Índice</w:t>
      </w:r>
    </w:p>
    <w:p w14:paraId="10E9D225" w14:textId="0B99D7F9" w:rsidR="00093576" w:rsidRDefault="00093576" w:rsidP="006F2A33">
      <w:pPr>
        <w:spacing w:line="360" w:lineRule="auto"/>
        <w:jc w:val="both"/>
        <w:rPr>
          <w:rFonts w:ascii="Arial" w:hAnsi="Arial" w:cs="Arial"/>
          <w:sz w:val="24"/>
          <w:szCs w:val="24"/>
          <w:u w:val="single"/>
        </w:rPr>
      </w:pPr>
    </w:p>
    <w:p w14:paraId="66C96F22" w14:textId="7DEA2274" w:rsidR="000840BA" w:rsidRDefault="004F41B2">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\o "1-3" \h \z \u </w:instrText>
      </w:r>
      <w:r>
        <w:rPr>
          <w:rFonts w:cs="Arial"/>
          <w:szCs w:val="24"/>
          <w:u w:val="single"/>
        </w:rPr>
        <w:fldChar w:fldCharType="separate"/>
      </w:r>
      <w:hyperlink w:anchor="_Toc169975387" w:history="1">
        <w:r w:rsidR="000840BA" w:rsidRPr="009F7B86">
          <w:rPr>
            <w:rStyle w:val="Hipervnculo"/>
            <w:noProof/>
          </w:rPr>
          <w:t>1</w:t>
        </w:r>
        <w:r w:rsidR="000840BA">
          <w:rPr>
            <w:rFonts w:asciiTheme="minorHAnsi" w:eastAsiaTheme="minorEastAsia" w:hAnsiTheme="minorHAnsi"/>
            <w:noProof/>
            <w:kern w:val="2"/>
            <w:szCs w:val="24"/>
            <w:lang w:eastAsia="es-MX"/>
            <w14:ligatures w14:val="standardContextual"/>
          </w:rPr>
          <w:tab/>
        </w:r>
        <w:r w:rsidR="000840BA" w:rsidRPr="009F7B86">
          <w:rPr>
            <w:rStyle w:val="Hipervnculo"/>
            <w:noProof/>
          </w:rPr>
          <w:t>Introducción</w:t>
        </w:r>
        <w:r w:rsidR="000840BA">
          <w:rPr>
            <w:noProof/>
            <w:webHidden/>
          </w:rPr>
          <w:tab/>
        </w:r>
        <w:r w:rsidR="000840BA">
          <w:rPr>
            <w:noProof/>
            <w:webHidden/>
          </w:rPr>
          <w:fldChar w:fldCharType="begin"/>
        </w:r>
        <w:r w:rsidR="000840BA">
          <w:rPr>
            <w:noProof/>
            <w:webHidden/>
          </w:rPr>
          <w:instrText xml:space="preserve"> PAGEREF _Toc169975387 \h </w:instrText>
        </w:r>
        <w:r w:rsidR="000840BA">
          <w:rPr>
            <w:noProof/>
            <w:webHidden/>
          </w:rPr>
        </w:r>
        <w:r w:rsidR="000840BA">
          <w:rPr>
            <w:noProof/>
            <w:webHidden/>
          </w:rPr>
          <w:fldChar w:fldCharType="separate"/>
        </w:r>
        <w:r w:rsidR="000840BA">
          <w:rPr>
            <w:noProof/>
            <w:webHidden/>
          </w:rPr>
          <w:t>1</w:t>
        </w:r>
        <w:r w:rsidR="000840BA">
          <w:rPr>
            <w:noProof/>
            <w:webHidden/>
          </w:rPr>
          <w:fldChar w:fldCharType="end"/>
        </w:r>
      </w:hyperlink>
    </w:p>
    <w:p w14:paraId="58B9463D" w14:textId="2077A5EE" w:rsidR="000840BA" w:rsidRDefault="000840BA">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75388" w:history="1">
        <w:r w:rsidRPr="009F7B86">
          <w:rPr>
            <w:rStyle w:val="Hipervnculo"/>
            <w:noProof/>
          </w:rPr>
          <w:t>2</w:t>
        </w:r>
        <w:r>
          <w:rPr>
            <w:rFonts w:asciiTheme="minorHAnsi" w:eastAsiaTheme="minorEastAsia" w:hAnsiTheme="minorHAnsi"/>
            <w:noProof/>
            <w:kern w:val="2"/>
            <w:szCs w:val="24"/>
            <w:lang w:eastAsia="es-MX"/>
            <w14:ligatures w14:val="standardContextual"/>
          </w:rPr>
          <w:tab/>
        </w:r>
        <w:r w:rsidRPr="009F7B86">
          <w:rPr>
            <w:rStyle w:val="Hipervnculo"/>
            <w:noProof/>
          </w:rPr>
          <w:t>Descripción de la empresa u organización y del puesto o área del trabajo del estudiante.</w:t>
        </w:r>
        <w:r>
          <w:rPr>
            <w:noProof/>
            <w:webHidden/>
          </w:rPr>
          <w:tab/>
        </w:r>
        <w:r>
          <w:rPr>
            <w:noProof/>
            <w:webHidden/>
          </w:rPr>
          <w:fldChar w:fldCharType="begin"/>
        </w:r>
        <w:r>
          <w:rPr>
            <w:noProof/>
            <w:webHidden/>
          </w:rPr>
          <w:instrText xml:space="preserve"> PAGEREF _Toc169975388 \h </w:instrText>
        </w:r>
        <w:r>
          <w:rPr>
            <w:noProof/>
            <w:webHidden/>
          </w:rPr>
        </w:r>
        <w:r>
          <w:rPr>
            <w:noProof/>
            <w:webHidden/>
          </w:rPr>
          <w:fldChar w:fldCharType="separate"/>
        </w:r>
        <w:r>
          <w:rPr>
            <w:noProof/>
            <w:webHidden/>
          </w:rPr>
          <w:t>2</w:t>
        </w:r>
        <w:r>
          <w:rPr>
            <w:noProof/>
            <w:webHidden/>
          </w:rPr>
          <w:fldChar w:fldCharType="end"/>
        </w:r>
      </w:hyperlink>
    </w:p>
    <w:p w14:paraId="56C878A9" w14:textId="53EC1209" w:rsidR="000840BA" w:rsidRDefault="000840BA">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75389" w:history="1">
        <w:r w:rsidRPr="009F7B86">
          <w:rPr>
            <w:rStyle w:val="Hipervnculo"/>
            <w:noProof/>
          </w:rPr>
          <w:t>3</w:t>
        </w:r>
        <w:r>
          <w:rPr>
            <w:rFonts w:asciiTheme="minorHAnsi" w:eastAsiaTheme="minorEastAsia" w:hAnsiTheme="minorHAnsi"/>
            <w:noProof/>
            <w:kern w:val="2"/>
            <w:szCs w:val="24"/>
            <w:lang w:eastAsia="es-MX"/>
            <w14:ligatures w14:val="standardContextual"/>
          </w:rPr>
          <w:tab/>
        </w:r>
        <w:r w:rsidRPr="009F7B86">
          <w:rPr>
            <w:rStyle w:val="Hipervnculo"/>
            <w:noProof/>
          </w:rPr>
          <w:t>Problema a resolver</w:t>
        </w:r>
        <w:r>
          <w:rPr>
            <w:noProof/>
            <w:webHidden/>
          </w:rPr>
          <w:tab/>
        </w:r>
        <w:r>
          <w:rPr>
            <w:noProof/>
            <w:webHidden/>
          </w:rPr>
          <w:fldChar w:fldCharType="begin"/>
        </w:r>
        <w:r>
          <w:rPr>
            <w:noProof/>
            <w:webHidden/>
          </w:rPr>
          <w:instrText xml:space="preserve"> PAGEREF _Toc169975389 \h </w:instrText>
        </w:r>
        <w:r>
          <w:rPr>
            <w:noProof/>
            <w:webHidden/>
          </w:rPr>
        </w:r>
        <w:r>
          <w:rPr>
            <w:noProof/>
            <w:webHidden/>
          </w:rPr>
          <w:fldChar w:fldCharType="separate"/>
        </w:r>
        <w:r>
          <w:rPr>
            <w:noProof/>
            <w:webHidden/>
          </w:rPr>
          <w:t>3</w:t>
        </w:r>
        <w:r>
          <w:rPr>
            <w:noProof/>
            <w:webHidden/>
          </w:rPr>
          <w:fldChar w:fldCharType="end"/>
        </w:r>
      </w:hyperlink>
    </w:p>
    <w:p w14:paraId="63C9D7D0" w14:textId="211B9469" w:rsidR="000840BA" w:rsidRDefault="000840BA">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75390" w:history="1">
        <w:r w:rsidRPr="009F7B86">
          <w:rPr>
            <w:rStyle w:val="Hipervnculo"/>
            <w:noProof/>
          </w:rPr>
          <w:t>4</w:t>
        </w:r>
        <w:r>
          <w:rPr>
            <w:rFonts w:asciiTheme="minorHAnsi" w:eastAsiaTheme="minorEastAsia" w:hAnsiTheme="minorHAnsi"/>
            <w:noProof/>
            <w:kern w:val="2"/>
            <w:szCs w:val="24"/>
            <w:lang w:eastAsia="es-MX"/>
            <w14:ligatures w14:val="standardContextual"/>
          </w:rPr>
          <w:tab/>
        </w:r>
        <w:r w:rsidRPr="009F7B86">
          <w:rPr>
            <w:rStyle w:val="Hipervnculo"/>
            <w:noProof/>
          </w:rPr>
          <w:t>Objetivos</w:t>
        </w:r>
        <w:r>
          <w:rPr>
            <w:noProof/>
            <w:webHidden/>
          </w:rPr>
          <w:tab/>
        </w:r>
        <w:r>
          <w:rPr>
            <w:noProof/>
            <w:webHidden/>
          </w:rPr>
          <w:fldChar w:fldCharType="begin"/>
        </w:r>
        <w:r>
          <w:rPr>
            <w:noProof/>
            <w:webHidden/>
          </w:rPr>
          <w:instrText xml:space="preserve"> PAGEREF _Toc169975390 \h </w:instrText>
        </w:r>
        <w:r>
          <w:rPr>
            <w:noProof/>
            <w:webHidden/>
          </w:rPr>
        </w:r>
        <w:r>
          <w:rPr>
            <w:noProof/>
            <w:webHidden/>
          </w:rPr>
          <w:fldChar w:fldCharType="separate"/>
        </w:r>
        <w:r>
          <w:rPr>
            <w:noProof/>
            <w:webHidden/>
          </w:rPr>
          <w:t>5</w:t>
        </w:r>
        <w:r>
          <w:rPr>
            <w:noProof/>
            <w:webHidden/>
          </w:rPr>
          <w:fldChar w:fldCharType="end"/>
        </w:r>
      </w:hyperlink>
    </w:p>
    <w:p w14:paraId="51694065" w14:textId="53E1BD6B"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391" w:history="1">
        <w:r w:rsidRPr="009F7B86">
          <w:rPr>
            <w:rStyle w:val="Hipervnculo"/>
            <w:noProof/>
          </w:rPr>
          <w:t>4.1</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General</w:t>
        </w:r>
        <w:r>
          <w:rPr>
            <w:noProof/>
            <w:webHidden/>
          </w:rPr>
          <w:tab/>
        </w:r>
        <w:r>
          <w:rPr>
            <w:noProof/>
            <w:webHidden/>
          </w:rPr>
          <w:fldChar w:fldCharType="begin"/>
        </w:r>
        <w:r>
          <w:rPr>
            <w:noProof/>
            <w:webHidden/>
          </w:rPr>
          <w:instrText xml:space="preserve"> PAGEREF _Toc169975391 \h </w:instrText>
        </w:r>
        <w:r>
          <w:rPr>
            <w:noProof/>
            <w:webHidden/>
          </w:rPr>
        </w:r>
        <w:r>
          <w:rPr>
            <w:noProof/>
            <w:webHidden/>
          </w:rPr>
          <w:fldChar w:fldCharType="separate"/>
        </w:r>
        <w:r>
          <w:rPr>
            <w:noProof/>
            <w:webHidden/>
          </w:rPr>
          <w:t>5</w:t>
        </w:r>
        <w:r>
          <w:rPr>
            <w:noProof/>
            <w:webHidden/>
          </w:rPr>
          <w:fldChar w:fldCharType="end"/>
        </w:r>
      </w:hyperlink>
    </w:p>
    <w:p w14:paraId="4DD849DE" w14:textId="23B2260F"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392" w:history="1">
        <w:r w:rsidRPr="009F7B86">
          <w:rPr>
            <w:rStyle w:val="Hipervnculo"/>
            <w:noProof/>
          </w:rPr>
          <w:t>4.2</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Específicos</w:t>
        </w:r>
        <w:r>
          <w:rPr>
            <w:noProof/>
            <w:webHidden/>
          </w:rPr>
          <w:tab/>
        </w:r>
        <w:r>
          <w:rPr>
            <w:noProof/>
            <w:webHidden/>
          </w:rPr>
          <w:fldChar w:fldCharType="begin"/>
        </w:r>
        <w:r>
          <w:rPr>
            <w:noProof/>
            <w:webHidden/>
          </w:rPr>
          <w:instrText xml:space="preserve"> PAGEREF _Toc169975392 \h </w:instrText>
        </w:r>
        <w:r>
          <w:rPr>
            <w:noProof/>
            <w:webHidden/>
          </w:rPr>
        </w:r>
        <w:r>
          <w:rPr>
            <w:noProof/>
            <w:webHidden/>
          </w:rPr>
          <w:fldChar w:fldCharType="separate"/>
        </w:r>
        <w:r>
          <w:rPr>
            <w:noProof/>
            <w:webHidden/>
          </w:rPr>
          <w:t>5</w:t>
        </w:r>
        <w:r>
          <w:rPr>
            <w:noProof/>
            <w:webHidden/>
          </w:rPr>
          <w:fldChar w:fldCharType="end"/>
        </w:r>
      </w:hyperlink>
    </w:p>
    <w:p w14:paraId="7D96A80E" w14:textId="7E0C9153" w:rsidR="000840BA" w:rsidRDefault="000840BA">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75393" w:history="1">
        <w:r w:rsidRPr="009F7B86">
          <w:rPr>
            <w:rStyle w:val="Hipervnculo"/>
            <w:noProof/>
          </w:rPr>
          <w:t>5</w:t>
        </w:r>
        <w:r>
          <w:rPr>
            <w:rFonts w:asciiTheme="minorHAnsi" w:eastAsiaTheme="minorEastAsia" w:hAnsiTheme="minorHAnsi"/>
            <w:noProof/>
            <w:kern w:val="2"/>
            <w:szCs w:val="24"/>
            <w:lang w:eastAsia="es-MX"/>
            <w14:ligatures w14:val="standardContextual"/>
          </w:rPr>
          <w:tab/>
        </w:r>
        <w:r w:rsidRPr="009F7B86">
          <w:rPr>
            <w:rStyle w:val="Hipervnculo"/>
            <w:noProof/>
          </w:rPr>
          <w:t>Justificación</w:t>
        </w:r>
        <w:r>
          <w:rPr>
            <w:noProof/>
            <w:webHidden/>
          </w:rPr>
          <w:tab/>
        </w:r>
        <w:r>
          <w:rPr>
            <w:noProof/>
            <w:webHidden/>
          </w:rPr>
          <w:fldChar w:fldCharType="begin"/>
        </w:r>
        <w:r>
          <w:rPr>
            <w:noProof/>
            <w:webHidden/>
          </w:rPr>
          <w:instrText xml:space="preserve"> PAGEREF _Toc169975393 \h </w:instrText>
        </w:r>
        <w:r>
          <w:rPr>
            <w:noProof/>
            <w:webHidden/>
          </w:rPr>
        </w:r>
        <w:r>
          <w:rPr>
            <w:noProof/>
            <w:webHidden/>
          </w:rPr>
          <w:fldChar w:fldCharType="separate"/>
        </w:r>
        <w:r>
          <w:rPr>
            <w:noProof/>
            <w:webHidden/>
          </w:rPr>
          <w:t>6</w:t>
        </w:r>
        <w:r>
          <w:rPr>
            <w:noProof/>
            <w:webHidden/>
          </w:rPr>
          <w:fldChar w:fldCharType="end"/>
        </w:r>
      </w:hyperlink>
    </w:p>
    <w:p w14:paraId="17BA1C32" w14:textId="65C909F1" w:rsidR="000840BA" w:rsidRDefault="000840BA">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75394" w:history="1">
        <w:r w:rsidRPr="009F7B86">
          <w:rPr>
            <w:rStyle w:val="Hipervnculo"/>
            <w:noProof/>
          </w:rPr>
          <w:t>6</w:t>
        </w:r>
        <w:r>
          <w:rPr>
            <w:rFonts w:asciiTheme="minorHAnsi" w:eastAsiaTheme="minorEastAsia" w:hAnsiTheme="minorHAnsi"/>
            <w:noProof/>
            <w:kern w:val="2"/>
            <w:szCs w:val="24"/>
            <w:lang w:eastAsia="es-MX"/>
            <w14:ligatures w14:val="standardContextual"/>
          </w:rPr>
          <w:tab/>
        </w:r>
        <w:r w:rsidRPr="009F7B86">
          <w:rPr>
            <w:rStyle w:val="Hipervnculo"/>
            <w:noProof/>
          </w:rPr>
          <w:t>Marco Teórico (fundamentos teóricos)</w:t>
        </w:r>
        <w:r>
          <w:rPr>
            <w:noProof/>
            <w:webHidden/>
          </w:rPr>
          <w:tab/>
        </w:r>
        <w:r>
          <w:rPr>
            <w:noProof/>
            <w:webHidden/>
          </w:rPr>
          <w:fldChar w:fldCharType="begin"/>
        </w:r>
        <w:r>
          <w:rPr>
            <w:noProof/>
            <w:webHidden/>
          </w:rPr>
          <w:instrText xml:space="preserve"> PAGEREF _Toc169975394 \h </w:instrText>
        </w:r>
        <w:r>
          <w:rPr>
            <w:noProof/>
            <w:webHidden/>
          </w:rPr>
        </w:r>
        <w:r>
          <w:rPr>
            <w:noProof/>
            <w:webHidden/>
          </w:rPr>
          <w:fldChar w:fldCharType="separate"/>
        </w:r>
        <w:r>
          <w:rPr>
            <w:noProof/>
            <w:webHidden/>
          </w:rPr>
          <w:t>7</w:t>
        </w:r>
        <w:r>
          <w:rPr>
            <w:noProof/>
            <w:webHidden/>
          </w:rPr>
          <w:fldChar w:fldCharType="end"/>
        </w:r>
      </w:hyperlink>
    </w:p>
    <w:p w14:paraId="59D86E6C" w14:textId="758C9F1D"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395" w:history="1">
        <w:r w:rsidRPr="009F7B86">
          <w:rPr>
            <w:rStyle w:val="Hipervnculo"/>
            <w:noProof/>
          </w:rPr>
          <w:t>6.1</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Minería de datos</w:t>
        </w:r>
        <w:r>
          <w:rPr>
            <w:noProof/>
            <w:webHidden/>
          </w:rPr>
          <w:tab/>
        </w:r>
        <w:r>
          <w:rPr>
            <w:noProof/>
            <w:webHidden/>
          </w:rPr>
          <w:fldChar w:fldCharType="begin"/>
        </w:r>
        <w:r>
          <w:rPr>
            <w:noProof/>
            <w:webHidden/>
          </w:rPr>
          <w:instrText xml:space="preserve"> PAGEREF _Toc169975395 \h </w:instrText>
        </w:r>
        <w:r>
          <w:rPr>
            <w:noProof/>
            <w:webHidden/>
          </w:rPr>
        </w:r>
        <w:r>
          <w:rPr>
            <w:noProof/>
            <w:webHidden/>
          </w:rPr>
          <w:fldChar w:fldCharType="separate"/>
        </w:r>
        <w:r>
          <w:rPr>
            <w:noProof/>
            <w:webHidden/>
          </w:rPr>
          <w:t>7</w:t>
        </w:r>
        <w:r>
          <w:rPr>
            <w:noProof/>
            <w:webHidden/>
          </w:rPr>
          <w:fldChar w:fldCharType="end"/>
        </w:r>
      </w:hyperlink>
    </w:p>
    <w:p w14:paraId="5F111148" w14:textId="46FC128E"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396" w:history="1">
        <w:r w:rsidRPr="009F7B86">
          <w:rPr>
            <w:rStyle w:val="Hipervnculo"/>
            <w:noProof/>
          </w:rPr>
          <w:t>6.1.1</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Disciplinas relacionadas con minería de datos</w:t>
        </w:r>
        <w:r>
          <w:rPr>
            <w:noProof/>
            <w:webHidden/>
          </w:rPr>
          <w:tab/>
        </w:r>
        <w:r>
          <w:rPr>
            <w:noProof/>
            <w:webHidden/>
          </w:rPr>
          <w:fldChar w:fldCharType="begin"/>
        </w:r>
        <w:r>
          <w:rPr>
            <w:noProof/>
            <w:webHidden/>
          </w:rPr>
          <w:instrText xml:space="preserve"> PAGEREF _Toc169975396 \h </w:instrText>
        </w:r>
        <w:r>
          <w:rPr>
            <w:noProof/>
            <w:webHidden/>
          </w:rPr>
        </w:r>
        <w:r>
          <w:rPr>
            <w:noProof/>
            <w:webHidden/>
          </w:rPr>
          <w:fldChar w:fldCharType="separate"/>
        </w:r>
        <w:r>
          <w:rPr>
            <w:noProof/>
            <w:webHidden/>
          </w:rPr>
          <w:t>8</w:t>
        </w:r>
        <w:r>
          <w:rPr>
            <w:noProof/>
            <w:webHidden/>
          </w:rPr>
          <w:fldChar w:fldCharType="end"/>
        </w:r>
      </w:hyperlink>
    </w:p>
    <w:p w14:paraId="2CD0CE26" w14:textId="57A9152B"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397" w:history="1">
        <w:r w:rsidRPr="009F7B86">
          <w:rPr>
            <w:rStyle w:val="Hipervnculo"/>
            <w:noProof/>
          </w:rPr>
          <w:t>6.2</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Clustering</w:t>
        </w:r>
        <w:r>
          <w:rPr>
            <w:noProof/>
            <w:webHidden/>
          </w:rPr>
          <w:tab/>
        </w:r>
        <w:r>
          <w:rPr>
            <w:noProof/>
            <w:webHidden/>
          </w:rPr>
          <w:fldChar w:fldCharType="begin"/>
        </w:r>
        <w:r>
          <w:rPr>
            <w:noProof/>
            <w:webHidden/>
          </w:rPr>
          <w:instrText xml:space="preserve"> PAGEREF _Toc169975397 \h </w:instrText>
        </w:r>
        <w:r>
          <w:rPr>
            <w:noProof/>
            <w:webHidden/>
          </w:rPr>
        </w:r>
        <w:r>
          <w:rPr>
            <w:noProof/>
            <w:webHidden/>
          </w:rPr>
          <w:fldChar w:fldCharType="separate"/>
        </w:r>
        <w:r>
          <w:rPr>
            <w:noProof/>
            <w:webHidden/>
          </w:rPr>
          <w:t>9</w:t>
        </w:r>
        <w:r>
          <w:rPr>
            <w:noProof/>
            <w:webHidden/>
          </w:rPr>
          <w:fldChar w:fldCharType="end"/>
        </w:r>
      </w:hyperlink>
    </w:p>
    <w:p w14:paraId="61815D39" w14:textId="51AF1815"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398" w:history="1">
        <w:r w:rsidRPr="009F7B86">
          <w:rPr>
            <w:rStyle w:val="Hipervnculo"/>
            <w:noProof/>
          </w:rPr>
          <w:t>6.2.1</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Objetivos del Clustering</w:t>
        </w:r>
        <w:r>
          <w:rPr>
            <w:noProof/>
            <w:webHidden/>
          </w:rPr>
          <w:tab/>
        </w:r>
        <w:r>
          <w:rPr>
            <w:noProof/>
            <w:webHidden/>
          </w:rPr>
          <w:fldChar w:fldCharType="begin"/>
        </w:r>
        <w:r>
          <w:rPr>
            <w:noProof/>
            <w:webHidden/>
          </w:rPr>
          <w:instrText xml:space="preserve"> PAGEREF _Toc169975398 \h </w:instrText>
        </w:r>
        <w:r>
          <w:rPr>
            <w:noProof/>
            <w:webHidden/>
          </w:rPr>
        </w:r>
        <w:r>
          <w:rPr>
            <w:noProof/>
            <w:webHidden/>
          </w:rPr>
          <w:fldChar w:fldCharType="separate"/>
        </w:r>
        <w:r>
          <w:rPr>
            <w:noProof/>
            <w:webHidden/>
          </w:rPr>
          <w:t>10</w:t>
        </w:r>
        <w:r>
          <w:rPr>
            <w:noProof/>
            <w:webHidden/>
          </w:rPr>
          <w:fldChar w:fldCharType="end"/>
        </w:r>
      </w:hyperlink>
    </w:p>
    <w:p w14:paraId="3AE2303E" w14:textId="62CF93C9"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399" w:history="1">
        <w:r w:rsidRPr="009F7B86">
          <w:rPr>
            <w:rStyle w:val="Hipervnculo"/>
            <w:noProof/>
          </w:rPr>
          <w:t>6.2.2</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Importancia del Clustering en el Análisis de Datos</w:t>
        </w:r>
        <w:r>
          <w:rPr>
            <w:noProof/>
            <w:webHidden/>
          </w:rPr>
          <w:tab/>
        </w:r>
        <w:r>
          <w:rPr>
            <w:noProof/>
            <w:webHidden/>
          </w:rPr>
          <w:fldChar w:fldCharType="begin"/>
        </w:r>
        <w:r>
          <w:rPr>
            <w:noProof/>
            <w:webHidden/>
          </w:rPr>
          <w:instrText xml:space="preserve"> PAGEREF _Toc169975399 \h </w:instrText>
        </w:r>
        <w:r>
          <w:rPr>
            <w:noProof/>
            <w:webHidden/>
          </w:rPr>
        </w:r>
        <w:r>
          <w:rPr>
            <w:noProof/>
            <w:webHidden/>
          </w:rPr>
          <w:fldChar w:fldCharType="separate"/>
        </w:r>
        <w:r>
          <w:rPr>
            <w:noProof/>
            <w:webHidden/>
          </w:rPr>
          <w:t>10</w:t>
        </w:r>
        <w:r>
          <w:rPr>
            <w:noProof/>
            <w:webHidden/>
          </w:rPr>
          <w:fldChar w:fldCharType="end"/>
        </w:r>
      </w:hyperlink>
    </w:p>
    <w:p w14:paraId="1261A0E1" w14:textId="2D6E4004"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00" w:history="1">
        <w:r w:rsidRPr="009F7B86">
          <w:rPr>
            <w:rStyle w:val="Hipervnculo"/>
            <w:noProof/>
          </w:rPr>
          <w:t>6.2.3</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Aplicaciones del Clustering</w:t>
        </w:r>
        <w:r>
          <w:rPr>
            <w:noProof/>
            <w:webHidden/>
          </w:rPr>
          <w:tab/>
        </w:r>
        <w:r>
          <w:rPr>
            <w:noProof/>
            <w:webHidden/>
          </w:rPr>
          <w:fldChar w:fldCharType="begin"/>
        </w:r>
        <w:r>
          <w:rPr>
            <w:noProof/>
            <w:webHidden/>
          </w:rPr>
          <w:instrText xml:space="preserve"> PAGEREF _Toc169975400 \h </w:instrText>
        </w:r>
        <w:r>
          <w:rPr>
            <w:noProof/>
            <w:webHidden/>
          </w:rPr>
        </w:r>
        <w:r>
          <w:rPr>
            <w:noProof/>
            <w:webHidden/>
          </w:rPr>
          <w:fldChar w:fldCharType="separate"/>
        </w:r>
        <w:r>
          <w:rPr>
            <w:noProof/>
            <w:webHidden/>
          </w:rPr>
          <w:t>11</w:t>
        </w:r>
        <w:r>
          <w:rPr>
            <w:noProof/>
            <w:webHidden/>
          </w:rPr>
          <w:fldChar w:fldCharType="end"/>
        </w:r>
      </w:hyperlink>
    </w:p>
    <w:p w14:paraId="46658FDC" w14:textId="162585A7"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401" w:history="1">
        <w:r w:rsidRPr="009F7B86">
          <w:rPr>
            <w:rStyle w:val="Hipervnculo"/>
            <w:noProof/>
          </w:rPr>
          <w:t>6.3</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Tipos de algoritmos de agrupamiento (clustering)</w:t>
        </w:r>
        <w:r>
          <w:rPr>
            <w:noProof/>
            <w:webHidden/>
          </w:rPr>
          <w:tab/>
        </w:r>
        <w:r>
          <w:rPr>
            <w:noProof/>
            <w:webHidden/>
          </w:rPr>
          <w:fldChar w:fldCharType="begin"/>
        </w:r>
        <w:r>
          <w:rPr>
            <w:noProof/>
            <w:webHidden/>
          </w:rPr>
          <w:instrText xml:space="preserve"> PAGEREF _Toc169975401 \h </w:instrText>
        </w:r>
        <w:r>
          <w:rPr>
            <w:noProof/>
            <w:webHidden/>
          </w:rPr>
        </w:r>
        <w:r>
          <w:rPr>
            <w:noProof/>
            <w:webHidden/>
          </w:rPr>
          <w:fldChar w:fldCharType="separate"/>
        </w:r>
        <w:r>
          <w:rPr>
            <w:noProof/>
            <w:webHidden/>
          </w:rPr>
          <w:t>12</w:t>
        </w:r>
        <w:r>
          <w:rPr>
            <w:noProof/>
            <w:webHidden/>
          </w:rPr>
          <w:fldChar w:fldCharType="end"/>
        </w:r>
      </w:hyperlink>
    </w:p>
    <w:p w14:paraId="414CC6A2" w14:textId="16428C6C"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02" w:history="1">
        <w:r w:rsidRPr="009F7B86">
          <w:rPr>
            <w:rStyle w:val="Hipervnculo"/>
            <w:noProof/>
          </w:rPr>
          <w:t>6.3.1</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Clustering jerárquico</w:t>
        </w:r>
        <w:r>
          <w:rPr>
            <w:noProof/>
            <w:webHidden/>
          </w:rPr>
          <w:tab/>
        </w:r>
        <w:r>
          <w:rPr>
            <w:noProof/>
            <w:webHidden/>
          </w:rPr>
          <w:fldChar w:fldCharType="begin"/>
        </w:r>
        <w:r>
          <w:rPr>
            <w:noProof/>
            <w:webHidden/>
          </w:rPr>
          <w:instrText xml:space="preserve"> PAGEREF _Toc169975402 \h </w:instrText>
        </w:r>
        <w:r>
          <w:rPr>
            <w:noProof/>
            <w:webHidden/>
          </w:rPr>
        </w:r>
        <w:r>
          <w:rPr>
            <w:noProof/>
            <w:webHidden/>
          </w:rPr>
          <w:fldChar w:fldCharType="separate"/>
        </w:r>
        <w:r>
          <w:rPr>
            <w:noProof/>
            <w:webHidden/>
          </w:rPr>
          <w:t>13</w:t>
        </w:r>
        <w:r>
          <w:rPr>
            <w:noProof/>
            <w:webHidden/>
          </w:rPr>
          <w:fldChar w:fldCharType="end"/>
        </w:r>
      </w:hyperlink>
    </w:p>
    <w:p w14:paraId="396D1B47" w14:textId="2ABEA325"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03" w:history="1">
        <w:r w:rsidRPr="009F7B86">
          <w:rPr>
            <w:rStyle w:val="Hipervnculo"/>
            <w:noProof/>
          </w:rPr>
          <w:t>6.3.2</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Clustering particional</w:t>
        </w:r>
        <w:r>
          <w:rPr>
            <w:noProof/>
            <w:webHidden/>
          </w:rPr>
          <w:tab/>
        </w:r>
        <w:r>
          <w:rPr>
            <w:noProof/>
            <w:webHidden/>
          </w:rPr>
          <w:fldChar w:fldCharType="begin"/>
        </w:r>
        <w:r>
          <w:rPr>
            <w:noProof/>
            <w:webHidden/>
          </w:rPr>
          <w:instrText xml:space="preserve"> PAGEREF _Toc169975403 \h </w:instrText>
        </w:r>
        <w:r>
          <w:rPr>
            <w:noProof/>
            <w:webHidden/>
          </w:rPr>
        </w:r>
        <w:r>
          <w:rPr>
            <w:noProof/>
            <w:webHidden/>
          </w:rPr>
          <w:fldChar w:fldCharType="separate"/>
        </w:r>
        <w:r>
          <w:rPr>
            <w:noProof/>
            <w:webHidden/>
          </w:rPr>
          <w:t>14</w:t>
        </w:r>
        <w:r>
          <w:rPr>
            <w:noProof/>
            <w:webHidden/>
          </w:rPr>
          <w:fldChar w:fldCharType="end"/>
        </w:r>
      </w:hyperlink>
    </w:p>
    <w:p w14:paraId="29BC583F" w14:textId="0BFFFD4E"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04" w:history="1">
        <w:r w:rsidRPr="009F7B86">
          <w:rPr>
            <w:rStyle w:val="Hipervnculo"/>
            <w:noProof/>
          </w:rPr>
          <w:t>6.3.3</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Algoritmos de agrupamiento de recorridos simples.</w:t>
        </w:r>
        <w:r>
          <w:rPr>
            <w:noProof/>
            <w:webHidden/>
          </w:rPr>
          <w:tab/>
        </w:r>
        <w:r>
          <w:rPr>
            <w:noProof/>
            <w:webHidden/>
          </w:rPr>
          <w:fldChar w:fldCharType="begin"/>
        </w:r>
        <w:r>
          <w:rPr>
            <w:noProof/>
            <w:webHidden/>
          </w:rPr>
          <w:instrText xml:space="preserve"> PAGEREF _Toc169975404 \h </w:instrText>
        </w:r>
        <w:r>
          <w:rPr>
            <w:noProof/>
            <w:webHidden/>
          </w:rPr>
        </w:r>
        <w:r>
          <w:rPr>
            <w:noProof/>
            <w:webHidden/>
          </w:rPr>
          <w:fldChar w:fldCharType="separate"/>
        </w:r>
        <w:r>
          <w:rPr>
            <w:noProof/>
            <w:webHidden/>
          </w:rPr>
          <w:t>15</w:t>
        </w:r>
        <w:r>
          <w:rPr>
            <w:noProof/>
            <w:webHidden/>
          </w:rPr>
          <w:fldChar w:fldCharType="end"/>
        </w:r>
      </w:hyperlink>
    </w:p>
    <w:p w14:paraId="3992407B" w14:textId="38F23A31"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405" w:history="1">
        <w:r w:rsidRPr="009F7B86">
          <w:rPr>
            <w:rStyle w:val="Hipervnculo"/>
            <w:rFonts w:cs="Arial"/>
            <w:noProof/>
          </w:rPr>
          <w:t>6.4</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Algoritmos de Clustering</w:t>
        </w:r>
        <w:r>
          <w:rPr>
            <w:noProof/>
            <w:webHidden/>
          </w:rPr>
          <w:tab/>
        </w:r>
        <w:r>
          <w:rPr>
            <w:noProof/>
            <w:webHidden/>
          </w:rPr>
          <w:fldChar w:fldCharType="begin"/>
        </w:r>
        <w:r>
          <w:rPr>
            <w:noProof/>
            <w:webHidden/>
          </w:rPr>
          <w:instrText xml:space="preserve"> PAGEREF _Toc169975405 \h </w:instrText>
        </w:r>
        <w:r>
          <w:rPr>
            <w:noProof/>
            <w:webHidden/>
          </w:rPr>
        </w:r>
        <w:r>
          <w:rPr>
            <w:noProof/>
            <w:webHidden/>
          </w:rPr>
          <w:fldChar w:fldCharType="separate"/>
        </w:r>
        <w:r>
          <w:rPr>
            <w:noProof/>
            <w:webHidden/>
          </w:rPr>
          <w:t>16</w:t>
        </w:r>
        <w:r>
          <w:rPr>
            <w:noProof/>
            <w:webHidden/>
          </w:rPr>
          <w:fldChar w:fldCharType="end"/>
        </w:r>
      </w:hyperlink>
    </w:p>
    <w:p w14:paraId="3AC06F1F" w14:textId="34318D05"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06" w:history="1">
        <w:r w:rsidRPr="009F7B86">
          <w:rPr>
            <w:rStyle w:val="Hipervnculo"/>
            <w:noProof/>
          </w:rPr>
          <w:t>6.4.1</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El algoritmo DBS</w:t>
        </w:r>
        <w:r w:rsidRPr="009F7B86">
          <w:rPr>
            <w:rStyle w:val="Hipervnculo"/>
            <w:noProof/>
          </w:rPr>
          <w:t>C</w:t>
        </w:r>
        <w:r w:rsidRPr="009F7B86">
          <w:rPr>
            <w:rStyle w:val="Hipervnculo"/>
            <w:noProof/>
          </w:rPr>
          <w:t>AN</w:t>
        </w:r>
        <w:r>
          <w:rPr>
            <w:noProof/>
            <w:webHidden/>
          </w:rPr>
          <w:tab/>
        </w:r>
        <w:r>
          <w:rPr>
            <w:noProof/>
            <w:webHidden/>
          </w:rPr>
          <w:fldChar w:fldCharType="begin"/>
        </w:r>
        <w:r>
          <w:rPr>
            <w:noProof/>
            <w:webHidden/>
          </w:rPr>
          <w:instrText xml:space="preserve"> PAGEREF _Toc169975406 \h </w:instrText>
        </w:r>
        <w:r>
          <w:rPr>
            <w:noProof/>
            <w:webHidden/>
          </w:rPr>
        </w:r>
        <w:r>
          <w:rPr>
            <w:noProof/>
            <w:webHidden/>
          </w:rPr>
          <w:fldChar w:fldCharType="separate"/>
        </w:r>
        <w:r>
          <w:rPr>
            <w:noProof/>
            <w:webHidden/>
          </w:rPr>
          <w:t>16</w:t>
        </w:r>
        <w:r>
          <w:rPr>
            <w:noProof/>
            <w:webHidden/>
          </w:rPr>
          <w:fldChar w:fldCharType="end"/>
        </w:r>
      </w:hyperlink>
    </w:p>
    <w:p w14:paraId="0373DA32" w14:textId="618C47AC"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07" w:history="1">
        <w:r w:rsidRPr="009F7B86">
          <w:rPr>
            <w:rStyle w:val="Hipervnculo"/>
            <w:noProof/>
          </w:rPr>
          <w:t>6.4.2</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El algoritmo BIRCH</w:t>
        </w:r>
        <w:r>
          <w:rPr>
            <w:noProof/>
            <w:webHidden/>
          </w:rPr>
          <w:tab/>
        </w:r>
        <w:r>
          <w:rPr>
            <w:noProof/>
            <w:webHidden/>
          </w:rPr>
          <w:fldChar w:fldCharType="begin"/>
        </w:r>
        <w:r>
          <w:rPr>
            <w:noProof/>
            <w:webHidden/>
          </w:rPr>
          <w:instrText xml:space="preserve"> PAGEREF _Toc169975407 \h </w:instrText>
        </w:r>
        <w:r>
          <w:rPr>
            <w:noProof/>
            <w:webHidden/>
          </w:rPr>
        </w:r>
        <w:r>
          <w:rPr>
            <w:noProof/>
            <w:webHidden/>
          </w:rPr>
          <w:fldChar w:fldCharType="separate"/>
        </w:r>
        <w:r>
          <w:rPr>
            <w:noProof/>
            <w:webHidden/>
          </w:rPr>
          <w:t>16</w:t>
        </w:r>
        <w:r>
          <w:rPr>
            <w:noProof/>
            <w:webHidden/>
          </w:rPr>
          <w:fldChar w:fldCharType="end"/>
        </w:r>
      </w:hyperlink>
    </w:p>
    <w:p w14:paraId="0E867327" w14:textId="54FB9B87"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08" w:history="1">
        <w:r w:rsidRPr="009F7B86">
          <w:rPr>
            <w:rStyle w:val="Hipervnculo"/>
            <w:noProof/>
          </w:rPr>
          <w:t>6.4.3</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El Algoritmo K-Means</w:t>
        </w:r>
        <w:r>
          <w:rPr>
            <w:noProof/>
            <w:webHidden/>
          </w:rPr>
          <w:tab/>
        </w:r>
        <w:r>
          <w:rPr>
            <w:noProof/>
            <w:webHidden/>
          </w:rPr>
          <w:fldChar w:fldCharType="begin"/>
        </w:r>
        <w:r>
          <w:rPr>
            <w:noProof/>
            <w:webHidden/>
          </w:rPr>
          <w:instrText xml:space="preserve"> PAGEREF _Toc169975408 \h </w:instrText>
        </w:r>
        <w:r>
          <w:rPr>
            <w:noProof/>
            <w:webHidden/>
          </w:rPr>
        </w:r>
        <w:r>
          <w:rPr>
            <w:noProof/>
            <w:webHidden/>
          </w:rPr>
          <w:fldChar w:fldCharType="separate"/>
        </w:r>
        <w:r>
          <w:rPr>
            <w:noProof/>
            <w:webHidden/>
          </w:rPr>
          <w:t>17</w:t>
        </w:r>
        <w:r>
          <w:rPr>
            <w:noProof/>
            <w:webHidden/>
          </w:rPr>
          <w:fldChar w:fldCharType="end"/>
        </w:r>
      </w:hyperlink>
    </w:p>
    <w:p w14:paraId="56FC617A" w14:textId="4DD847B1"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09" w:history="1">
        <w:r w:rsidRPr="009F7B86">
          <w:rPr>
            <w:rStyle w:val="Hipervnculo"/>
            <w:noProof/>
          </w:rPr>
          <w:t>6.4.4</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El algoritmo k-modes</w:t>
        </w:r>
        <w:r>
          <w:rPr>
            <w:noProof/>
            <w:webHidden/>
          </w:rPr>
          <w:tab/>
        </w:r>
        <w:r>
          <w:rPr>
            <w:noProof/>
            <w:webHidden/>
          </w:rPr>
          <w:fldChar w:fldCharType="begin"/>
        </w:r>
        <w:r>
          <w:rPr>
            <w:noProof/>
            <w:webHidden/>
          </w:rPr>
          <w:instrText xml:space="preserve"> PAGEREF _Toc169975409 \h </w:instrText>
        </w:r>
        <w:r>
          <w:rPr>
            <w:noProof/>
            <w:webHidden/>
          </w:rPr>
        </w:r>
        <w:r>
          <w:rPr>
            <w:noProof/>
            <w:webHidden/>
          </w:rPr>
          <w:fldChar w:fldCharType="separate"/>
        </w:r>
        <w:r>
          <w:rPr>
            <w:noProof/>
            <w:webHidden/>
          </w:rPr>
          <w:t>22</w:t>
        </w:r>
        <w:r>
          <w:rPr>
            <w:noProof/>
            <w:webHidden/>
          </w:rPr>
          <w:fldChar w:fldCharType="end"/>
        </w:r>
      </w:hyperlink>
    </w:p>
    <w:p w14:paraId="2B347C02" w14:textId="39BC5ADD"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10" w:history="1">
        <w:r w:rsidRPr="009F7B86">
          <w:rPr>
            <w:rStyle w:val="Hipervnculo"/>
            <w:noProof/>
          </w:rPr>
          <w:t>6.4.5</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Algoritmo k-Prototypes</w:t>
        </w:r>
        <w:r>
          <w:rPr>
            <w:noProof/>
            <w:webHidden/>
          </w:rPr>
          <w:tab/>
        </w:r>
        <w:r>
          <w:rPr>
            <w:noProof/>
            <w:webHidden/>
          </w:rPr>
          <w:fldChar w:fldCharType="begin"/>
        </w:r>
        <w:r>
          <w:rPr>
            <w:noProof/>
            <w:webHidden/>
          </w:rPr>
          <w:instrText xml:space="preserve"> PAGEREF _Toc169975410 \h </w:instrText>
        </w:r>
        <w:r>
          <w:rPr>
            <w:noProof/>
            <w:webHidden/>
          </w:rPr>
        </w:r>
        <w:r>
          <w:rPr>
            <w:noProof/>
            <w:webHidden/>
          </w:rPr>
          <w:fldChar w:fldCharType="separate"/>
        </w:r>
        <w:r>
          <w:rPr>
            <w:noProof/>
            <w:webHidden/>
          </w:rPr>
          <w:t>23</w:t>
        </w:r>
        <w:r>
          <w:rPr>
            <w:noProof/>
            <w:webHidden/>
          </w:rPr>
          <w:fldChar w:fldCharType="end"/>
        </w:r>
      </w:hyperlink>
    </w:p>
    <w:p w14:paraId="178627C7" w14:textId="4DCEA08D"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411" w:history="1">
        <w:r w:rsidRPr="009F7B86">
          <w:rPr>
            <w:rStyle w:val="Hipervnculo"/>
            <w:noProof/>
          </w:rPr>
          <w:t>6.5</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Investigaciones y proyectos usados con el algoritmo K-Prototypes</w:t>
        </w:r>
        <w:r>
          <w:rPr>
            <w:noProof/>
            <w:webHidden/>
          </w:rPr>
          <w:tab/>
        </w:r>
        <w:r>
          <w:rPr>
            <w:noProof/>
            <w:webHidden/>
          </w:rPr>
          <w:fldChar w:fldCharType="begin"/>
        </w:r>
        <w:r>
          <w:rPr>
            <w:noProof/>
            <w:webHidden/>
          </w:rPr>
          <w:instrText xml:space="preserve"> PAGEREF _Toc169975411 \h </w:instrText>
        </w:r>
        <w:r>
          <w:rPr>
            <w:noProof/>
            <w:webHidden/>
          </w:rPr>
        </w:r>
        <w:r>
          <w:rPr>
            <w:noProof/>
            <w:webHidden/>
          </w:rPr>
          <w:fldChar w:fldCharType="separate"/>
        </w:r>
        <w:r>
          <w:rPr>
            <w:noProof/>
            <w:webHidden/>
          </w:rPr>
          <w:t>26</w:t>
        </w:r>
        <w:r>
          <w:rPr>
            <w:noProof/>
            <w:webHidden/>
          </w:rPr>
          <w:fldChar w:fldCharType="end"/>
        </w:r>
      </w:hyperlink>
    </w:p>
    <w:p w14:paraId="10B0C8F9" w14:textId="46891A1F"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12" w:history="1">
        <w:r w:rsidRPr="009F7B86">
          <w:rPr>
            <w:rStyle w:val="Hipervnculo"/>
            <w:noProof/>
          </w:rPr>
          <w:t>6.5.1</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Mejora de K-Prototypes mediante optimización evolutiva</w:t>
        </w:r>
        <w:r>
          <w:rPr>
            <w:noProof/>
            <w:webHidden/>
          </w:rPr>
          <w:tab/>
        </w:r>
        <w:r>
          <w:rPr>
            <w:noProof/>
            <w:webHidden/>
          </w:rPr>
          <w:fldChar w:fldCharType="begin"/>
        </w:r>
        <w:r>
          <w:rPr>
            <w:noProof/>
            <w:webHidden/>
          </w:rPr>
          <w:instrText xml:space="preserve"> PAGEREF _Toc169975412 \h </w:instrText>
        </w:r>
        <w:r>
          <w:rPr>
            <w:noProof/>
            <w:webHidden/>
          </w:rPr>
        </w:r>
        <w:r>
          <w:rPr>
            <w:noProof/>
            <w:webHidden/>
          </w:rPr>
          <w:fldChar w:fldCharType="separate"/>
        </w:r>
        <w:r>
          <w:rPr>
            <w:noProof/>
            <w:webHidden/>
          </w:rPr>
          <w:t>26</w:t>
        </w:r>
        <w:r>
          <w:rPr>
            <w:noProof/>
            <w:webHidden/>
          </w:rPr>
          <w:fldChar w:fldCharType="end"/>
        </w:r>
      </w:hyperlink>
    </w:p>
    <w:p w14:paraId="691ABD77" w14:textId="0B792BB0"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13" w:history="1">
        <w:r w:rsidRPr="009F7B86">
          <w:rPr>
            <w:rStyle w:val="Hipervnculo"/>
            <w:noProof/>
          </w:rPr>
          <w:t>6.5.2</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Aplicaciones en bioinformática</w:t>
        </w:r>
        <w:r>
          <w:rPr>
            <w:noProof/>
            <w:webHidden/>
          </w:rPr>
          <w:tab/>
        </w:r>
        <w:r>
          <w:rPr>
            <w:noProof/>
            <w:webHidden/>
          </w:rPr>
          <w:fldChar w:fldCharType="begin"/>
        </w:r>
        <w:r>
          <w:rPr>
            <w:noProof/>
            <w:webHidden/>
          </w:rPr>
          <w:instrText xml:space="preserve"> PAGEREF _Toc169975413 \h </w:instrText>
        </w:r>
        <w:r>
          <w:rPr>
            <w:noProof/>
            <w:webHidden/>
          </w:rPr>
        </w:r>
        <w:r>
          <w:rPr>
            <w:noProof/>
            <w:webHidden/>
          </w:rPr>
          <w:fldChar w:fldCharType="separate"/>
        </w:r>
        <w:r>
          <w:rPr>
            <w:noProof/>
            <w:webHidden/>
          </w:rPr>
          <w:t>26</w:t>
        </w:r>
        <w:r>
          <w:rPr>
            <w:noProof/>
            <w:webHidden/>
          </w:rPr>
          <w:fldChar w:fldCharType="end"/>
        </w:r>
      </w:hyperlink>
    </w:p>
    <w:p w14:paraId="41E3633C" w14:textId="7CD49BFF"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414" w:history="1">
        <w:r w:rsidRPr="009F7B86">
          <w:rPr>
            <w:rStyle w:val="Hipervnculo"/>
            <w:noProof/>
          </w:rPr>
          <w:t>6.6</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Proyectos prácticos con el algoritmo K-Prototype</w:t>
        </w:r>
        <w:r>
          <w:rPr>
            <w:noProof/>
            <w:webHidden/>
          </w:rPr>
          <w:tab/>
        </w:r>
        <w:r>
          <w:rPr>
            <w:noProof/>
            <w:webHidden/>
          </w:rPr>
          <w:fldChar w:fldCharType="begin"/>
        </w:r>
        <w:r>
          <w:rPr>
            <w:noProof/>
            <w:webHidden/>
          </w:rPr>
          <w:instrText xml:space="preserve"> PAGEREF _Toc169975414 \h </w:instrText>
        </w:r>
        <w:r>
          <w:rPr>
            <w:noProof/>
            <w:webHidden/>
          </w:rPr>
        </w:r>
        <w:r>
          <w:rPr>
            <w:noProof/>
            <w:webHidden/>
          </w:rPr>
          <w:fldChar w:fldCharType="separate"/>
        </w:r>
        <w:r>
          <w:rPr>
            <w:noProof/>
            <w:webHidden/>
          </w:rPr>
          <w:t>26</w:t>
        </w:r>
        <w:r>
          <w:rPr>
            <w:noProof/>
            <w:webHidden/>
          </w:rPr>
          <w:fldChar w:fldCharType="end"/>
        </w:r>
      </w:hyperlink>
    </w:p>
    <w:p w14:paraId="4B62C8F1" w14:textId="3EEE27E8"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15" w:history="1">
        <w:r w:rsidRPr="009F7B86">
          <w:rPr>
            <w:rStyle w:val="Hipervnculo"/>
            <w:noProof/>
          </w:rPr>
          <w:t>6.6.1</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Análisis de clientes en comercio electrónico</w:t>
        </w:r>
        <w:r>
          <w:rPr>
            <w:noProof/>
            <w:webHidden/>
          </w:rPr>
          <w:tab/>
        </w:r>
        <w:r>
          <w:rPr>
            <w:noProof/>
            <w:webHidden/>
          </w:rPr>
          <w:fldChar w:fldCharType="begin"/>
        </w:r>
        <w:r>
          <w:rPr>
            <w:noProof/>
            <w:webHidden/>
          </w:rPr>
          <w:instrText xml:space="preserve"> PAGEREF _Toc169975415 \h </w:instrText>
        </w:r>
        <w:r>
          <w:rPr>
            <w:noProof/>
            <w:webHidden/>
          </w:rPr>
        </w:r>
        <w:r>
          <w:rPr>
            <w:noProof/>
            <w:webHidden/>
          </w:rPr>
          <w:fldChar w:fldCharType="separate"/>
        </w:r>
        <w:r>
          <w:rPr>
            <w:noProof/>
            <w:webHidden/>
          </w:rPr>
          <w:t>26</w:t>
        </w:r>
        <w:r>
          <w:rPr>
            <w:noProof/>
            <w:webHidden/>
          </w:rPr>
          <w:fldChar w:fldCharType="end"/>
        </w:r>
      </w:hyperlink>
    </w:p>
    <w:p w14:paraId="27C39EB8" w14:textId="6FC1B89E"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16" w:history="1">
        <w:r w:rsidRPr="009F7B86">
          <w:rPr>
            <w:rStyle w:val="Hipervnculo"/>
            <w:noProof/>
          </w:rPr>
          <w:t>6.6.2</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Estudio de patrones de viaje en transporte público</w:t>
        </w:r>
        <w:r>
          <w:rPr>
            <w:noProof/>
            <w:webHidden/>
          </w:rPr>
          <w:tab/>
        </w:r>
        <w:r>
          <w:rPr>
            <w:noProof/>
            <w:webHidden/>
          </w:rPr>
          <w:fldChar w:fldCharType="begin"/>
        </w:r>
        <w:r>
          <w:rPr>
            <w:noProof/>
            <w:webHidden/>
          </w:rPr>
          <w:instrText xml:space="preserve"> PAGEREF _Toc169975416 \h </w:instrText>
        </w:r>
        <w:r>
          <w:rPr>
            <w:noProof/>
            <w:webHidden/>
          </w:rPr>
        </w:r>
        <w:r>
          <w:rPr>
            <w:noProof/>
            <w:webHidden/>
          </w:rPr>
          <w:fldChar w:fldCharType="separate"/>
        </w:r>
        <w:r>
          <w:rPr>
            <w:noProof/>
            <w:webHidden/>
          </w:rPr>
          <w:t>26</w:t>
        </w:r>
        <w:r>
          <w:rPr>
            <w:noProof/>
            <w:webHidden/>
          </w:rPr>
          <w:fldChar w:fldCharType="end"/>
        </w:r>
      </w:hyperlink>
    </w:p>
    <w:p w14:paraId="16ACB22B" w14:textId="2160A498"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417" w:history="1">
        <w:r w:rsidRPr="009F7B86">
          <w:rPr>
            <w:rStyle w:val="Hipervnculo"/>
            <w:noProof/>
          </w:rPr>
          <w:t>6.7</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Visual Studio Code (VS Code)</w:t>
        </w:r>
        <w:r>
          <w:rPr>
            <w:noProof/>
            <w:webHidden/>
          </w:rPr>
          <w:tab/>
        </w:r>
        <w:r>
          <w:rPr>
            <w:noProof/>
            <w:webHidden/>
          </w:rPr>
          <w:fldChar w:fldCharType="begin"/>
        </w:r>
        <w:r>
          <w:rPr>
            <w:noProof/>
            <w:webHidden/>
          </w:rPr>
          <w:instrText xml:space="preserve"> PAGEREF _Toc169975417 \h </w:instrText>
        </w:r>
        <w:r>
          <w:rPr>
            <w:noProof/>
            <w:webHidden/>
          </w:rPr>
        </w:r>
        <w:r>
          <w:rPr>
            <w:noProof/>
            <w:webHidden/>
          </w:rPr>
          <w:fldChar w:fldCharType="separate"/>
        </w:r>
        <w:r>
          <w:rPr>
            <w:noProof/>
            <w:webHidden/>
          </w:rPr>
          <w:t>27</w:t>
        </w:r>
        <w:r>
          <w:rPr>
            <w:noProof/>
            <w:webHidden/>
          </w:rPr>
          <w:fldChar w:fldCharType="end"/>
        </w:r>
      </w:hyperlink>
    </w:p>
    <w:p w14:paraId="7A3BCD5F" w14:textId="7AB18542"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418" w:history="1">
        <w:r w:rsidRPr="009F7B86">
          <w:rPr>
            <w:rStyle w:val="Hipervnculo"/>
            <w:noProof/>
          </w:rPr>
          <w:t>6.8</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Python</w:t>
        </w:r>
        <w:r>
          <w:rPr>
            <w:noProof/>
            <w:webHidden/>
          </w:rPr>
          <w:tab/>
        </w:r>
        <w:r>
          <w:rPr>
            <w:noProof/>
            <w:webHidden/>
          </w:rPr>
          <w:fldChar w:fldCharType="begin"/>
        </w:r>
        <w:r>
          <w:rPr>
            <w:noProof/>
            <w:webHidden/>
          </w:rPr>
          <w:instrText xml:space="preserve"> PAGEREF _Toc169975418 \h </w:instrText>
        </w:r>
        <w:r>
          <w:rPr>
            <w:noProof/>
            <w:webHidden/>
          </w:rPr>
        </w:r>
        <w:r>
          <w:rPr>
            <w:noProof/>
            <w:webHidden/>
          </w:rPr>
          <w:fldChar w:fldCharType="separate"/>
        </w:r>
        <w:r>
          <w:rPr>
            <w:noProof/>
            <w:webHidden/>
          </w:rPr>
          <w:t>27</w:t>
        </w:r>
        <w:r>
          <w:rPr>
            <w:noProof/>
            <w:webHidden/>
          </w:rPr>
          <w:fldChar w:fldCharType="end"/>
        </w:r>
      </w:hyperlink>
    </w:p>
    <w:p w14:paraId="6342A6BA" w14:textId="07867611"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419" w:history="1">
        <w:r w:rsidRPr="009F7B86">
          <w:rPr>
            <w:rStyle w:val="Hipervnculo"/>
            <w:noProof/>
          </w:rPr>
          <w:t>6.9</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Librerías de Python</w:t>
        </w:r>
        <w:r>
          <w:rPr>
            <w:noProof/>
            <w:webHidden/>
          </w:rPr>
          <w:tab/>
        </w:r>
        <w:r>
          <w:rPr>
            <w:noProof/>
            <w:webHidden/>
          </w:rPr>
          <w:fldChar w:fldCharType="begin"/>
        </w:r>
        <w:r>
          <w:rPr>
            <w:noProof/>
            <w:webHidden/>
          </w:rPr>
          <w:instrText xml:space="preserve"> PAGEREF _Toc169975419 \h </w:instrText>
        </w:r>
        <w:r>
          <w:rPr>
            <w:noProof/>
            <w:webHidden/>
          </w:rPr>
        </w:r>
        <w:r>
          <w:rPr>
            <w:noProof/>
            <w:webHidden/>
          </w:rPr>
          <w:fldChar w:fldCharType="separate"/>
        </w:r>
        <w:r>
          <w:rPr>
            <w:noProof/>
            <w:webHidden/>
          </w:rPr>
          <w:t>28</w:t>
        </w:r>
        <w:r>
          <w:rPr>
            <w:noProof/>
            <w:webHidden/>
          </w:rPr>
          <w:fldChar w:fldCharType="end"/>
        </w:r>
      </w:hyperlink>
    </w:p>
    <w:p w14:paraId="0F031919" w14:textId="209D6121"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20" w:history="1">
        <w:r w:rsidRPr="009F7B86">
          <w:rPr>
            <w:rStyle w:val="Hipervnculo"/>
            <w:noProof/>
          </w:rPr>
          <w:t>6.9.1</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NumPy</w:t>
        </w:r>
        <w:r>
          <w:rPr>
            <w:noProof/>
            <w:webHidden/>
          </w:rPr>
          <w:tab/>
        </w:r>
        <w:r>
          <w:rPr>
            <w:noProof/>
            <w:webHidden/>
          </w:rPr>
          <w:fldChar w:fldCharType="begin"/>
        </w:r>
        <w:r>
          <w:rPr>
            <w:noProof/>
            <w:webHidden/>
          </w:rPr>
          <w:instrText xml:space="preserve"> PAGEREF _Toc169975420 \h </w:instrText>
        </w:r>
        <w:r>
          <w:rPr>
            <w:noProof/>
            <w:webHidden/>
          </w:rPr>
        </w:r>
        <w:r>
          <w:rPr>
            <w:noProof/>
            <w:webHidden/>
          </w:rPr>
          <w:fldChar w:fldCharType="separate"/>
        </w:r>
        <w:r>
          <w:rPr>
            <w:noProof/>
            <w:webHidden/>
          </w:rPr>
          <w:t>28</w:t>
        </w:r>
        <w:r>
          <w:rPr>
            <w:noProof/>
            <w:webHidden/>
          </w:rPr>
          <w:fldChar w:fldCharType="end"/>
        </w:r>
      </w:hyperlink>
    </w:p>
    <w:p w14:paraId="04E67A4D" w14:textId="765601C6"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21" w:history="1">
        <w:r w:rsidRPr="009F7B86">
          <w:rPr>
            <w:rStyle w:val="Hipervnculo"/>
            <w:noProof/>
          </w:rPr>
          <w:t>6.9.2</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Pandas</w:t>
        </w:r>
        <w:r>
          <w:rPr>
            <w:noProof/>
            <w:webHidden/>
          </w:rPr>
          <w:tab/>
        </w:r>
        <w:r>
          <w:rPr>
            <w:noProof/>
            <w:webHidden/>
          </w:rPr>
          <w:fldChar w:fldCharType="begin"/>
        </w:r>
        <w:r>
          <w:rPr>
            <w:noProof/>
            <w:webHidden/>
          </w:rPr>
          <w:instrText xml:space="preserve"> PAGEREF _Toc169975421 \h </w:instrText>
        </w:r>
        <w:r>
          <w:rPr>
            <w:noProof/>
            <w:webHidden/>
          </w:rPr>
        </w:r>
        <w:r>
          <w:rPr>
            <w:noProof/>
            <w:webHidden/>
          </w:rPr>
          <w:fldChar w:fldCharType="separate"/>
        </w:r>
        <w:r>
          <w:rPr>
            <w:noProof/>
            <w:webHidden/>
          </w:rPr>
          <w:t>28</w:t>
        </w:r>
        <w:r>
          <w:rPr>
            <w:noProof/>
            <w:webHidden/>
          </w:rPr>
          <w:fldChar w:fldCharType="end"/>
        </w:r>
      </w:hyperlink>
    </w:p>
    <w:p w14:paraId="18EE8184" w14:textId="78E3699A"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22" w:history="1">
        <w:r w:rsidRPr="009F7B86">
          <w:rPr>
            <w:rStyle w:val="Hipervnculo"/>
            <w:noProof/>
          </w:rPr>
          <w:t>6.9.3</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scikit-learn</w:t>
        </w:r>
        <w:r>
          <w:rPr>
            <w:noProof/>
            <w:webHidden/>
          </w:rPr>
          <w:tab/>
        </w:r>
        <w:r>
          <w:rPr>
            <w:noProof/>
            <w:webHidden/>
          </w:rPr>
          <w:fldChar w:fldCharType="begin"/>
        </w:r>
        <w:r>
          <w:rPr>
            <w:noProof/>
            <w:webHidden/>
          </w:rPr>
          <w:instrText xml:space="preserve"> PAGEREF _Toc169975422 \h </w:instrText>
        </w:r>
        <w:r>
          <w:rPr>
            <w:noProof/>
            <w:webHidden/>
          </w:rPr>
        </w:r>
        <w:r>
          <w:rPr>
            <w:noProof/>
            <w:webHidden/>
          </w:rPr>
          <w:fldChar w:fldCharType="separate"/>
        </w:r>
        <w:r>
          <w:rPr>
            <w:noProof/>
            <w:webHidden/>
          </w:rPr>
          <w:t>29</w:t>
        </w:r>
        <w:r>
          <w:rPr>
            <w:noProof/>
            <w:webHidden/>
          </w:rPr>
          <w:fldChar w:fldCharType="end"/>
        </w:r>
      </w:hyperlink>
    </w:p>
    <w:p w14:paraId="10EB5882" w14:textId="4F758CD3"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23" w:history="1">
        <w:r w:rsidRPr="009F7B86">
          <w:rPr>
            <w:rStyle w:val="Hipervnculo"/>
            <w:noProof/>
          </w:rPr>
          <w:t>6.9.4</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Matplotlib y Seaborn</w:t>
        </w:r>
        <w:r>
          <w:rPr>
            <w:noProof/>
            <w:webHidden/>
          </w:rPr>
          <w:tab/>
        </w:r>
        <w:r>
          <w:rPr>
            <w:noProof/>
            <w:webHidden/>
          </w:rPr>
          <w:fldChar w:fldCharType="begin"/>
        </w:r>
        <w:r>
          <w:rPr>
            <w:noProof/>
            <w:webHidden/>
          </w:rPr>
          <w:instrText xml:space="preserve"> PAGEREF _Toc169975423 \h </w:instrText>
        </w:r>
        <w:r>
          <w:rPr>
            <w:noProof/>
            <w:webHidden/>
          </w:rPr>
        </w:r>
        <w:r>
          <w:rPr>
            <w:noProof/>
            <w:webHidden/>
          </w:rPr>
          <w:fldChar w:fldCharType="separate"/>
        </w:r>
        <w:r>
          <w:rPr>
            <w:noProof/>
            <w:webHidden/>
          </w:rPr>
          <w:t>29</w:t>
        </w:r>
        <w:r>
          <w:rPr>
            <w:noProof/>
            <w:webHidden/>
          </w:rPr>
          <w:fldChar w:fldCharType="end"/>
        </w:r>
      </w:hyperlink>
    </w:p>
    <w:p w14:paraId="2FAF2581" w14:textId="11C770F4"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24" w:history="1">
        <w:r w:rsidRPr="009F7B86">
          <w:rPr>
            <w:rStyle w:val="Hipervnculo"/>
            <w:noProof/>
          </w:rPr>
          <w:t>6.9.5</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SciPy</w:t>
        </w:r>
        <w:r>
          <w:rPr>
            <w:noProof/>
            <w:webHidden/>
          </w:rPr>
          <w:tab/>
        </w:r>
        <w:r>
          <w:rPr>
            <w:noProof/>
            <w:webHidden/>
          </w:rPr>
          <w:fldChar w:fldCharType="begin"/>
        </w:r>
        <w:r>
          <w:rPr>
            <w:noProof/>
            <w:webHidden/>
          </w:rPr>
          <w:instrText xml:space="preserve"> PAGEREF _Toc169975424 \h </w:instrText>
        </w:r>
        <w:r>
          <w:rPr>
            <w:noProof/>
            <w:webHidden/>
          </w:rPr>
        </w:r>
        <w:r>
          <w:rPr>
            <w:noProof/>
            <w:webHidden/>
          </w:rPr>
          <w:fldChar w:fldCharType="separate"/>
        </w:r>
        <w:r>
          <w:rPr>
            <w:noProof/>
            <w:webHidden/>
          </w:rPr>
          <w:t>29</w:t>
        </w:r>
        <w:r>
          <w:rPr>
            <w:noProof/>
            <w:webHidden/>
          </w:rPr>
          <w:fldChar w:fldCharType="end"/>
        </w:r>
      </w:hyperlink>
    </w:p>
    <w:p w14:paraId="6D3E9B21" w14:textId="7EEA9C0B"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25" w:history="1">
        <w:r w:rsidRPr="009F7B86">
          <w:rPr>
            <w:rStyle w:val="Hipervnculo"/>
            <w:noProof/>
          </w:rPr>
          <w:t>6.9.6</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PyCaret</w:t>
        </w:r>
        <w:r>
          <w:rPr>
            <w:noProof/>
            <w:webHidden/>
          </w:rPr>
          <w:tab/>
        </w:r>
        <w:r>
          <w:rPr>
            <w:noProof/>
            <w:webHidden/>
          </w:rPr>
          <w:fldChar w:fldCharType="begin"/>
        </w:r>
        <w:r>
          <w:rPr>
            <w:noProof/>
            <w:webHidden/>
          </w:rPr>
          <w:instrText xml:space="preserve"> PAGEREF _Toc169975425 \h </w:instrText>
        </w:r>
        <w:r>
          <w:rPr>
            <w:noProof/>
            <w:webHidden/>
          </w:rPr>
        </w:r>
        <w:r>
          <w:rPr>
            <w:noProof/>
            <w:webHidden/>
          </w:rPr>
          <w:fldChar w:fldCharType="separate"/>
        </w:r>
        <w:r>
          <w:rPr>
            <w:noProof/>
            <w:webHidden/>
          </w:rPr>
          <w:t>29</w:t>
        </w:r>
        <w:r>
          <w:rPr>
            <w:noProof/>
            <w:webHidden/>
          </w:rPr>
          <w:fldChar w:fldCharType="end"/>
        </w:r>
      </w:hyperlink>
    </w:p>
    <w:p w14:paraId="15D235F4" w14:textId="2AF324C9" w:rsidR="000840BA" w:rsidRDefault="000840BA">
      <w:pPr>
        <w:pStyle w:val="TDC3"/>
        <w:tabs>
          <w:tab w:val="left" w:pos="1440"/>
          <w:tab w:val="right" w:leader="dot" w:pos="8828"/>
        </w:tabs>
        <w:rPr>
          <w:rFonts w:asciiTheme="minorHAnsi" w:eastAsiaTheme="minorEastAsia" w:hAnsiTheme="minorHAnsi"/>
          <w:noProof/>
          <w:color w:val="auto"/>
          <w:kern w:val="2"/>
          <w:szCs w:val="24"/>
          <w:lang w:eastAsia="es-MX"/>
          <w14:ligatures w14:val="standardContextual"/>
        </w:rPr>
      </w:pPr>
      <w:hyperlink w:anchor="_Toc169975426" w:history="1">
        <w:r w:rsidRPr="009F7B86">
          <w:rPr>
            <w:rStyle w:val="Hipervnculo"/>
            <w:noProof/>
          </w:rPr>
          <w:t>6.9.7</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Jupyter Notebook</w:t>
        </w:r>
        <w:r>
          <w:rPr>
            <w:noProof/>
            <w:webHidden/>
          </w:rPr>
          <w:tab/>
        </w:r>
        <w:r>
          <w:rPr>
            <w:noProof/>
            <w:webHidden/>
          </w:rPr>
          <w:fldChar w:fldCharType="begin"/>
        </w:r>
        <w:r>
          <w:rPr>
            <w:noProof/>
            <w:webHidden/>
          </w:rPr>
          <w:instrText xml:space="preserve"> PAGEREF _Toc169975426 \h </w:instrText>
        </w:r>
        <w:r>
          <w:rPr>
            <w:noProof/>
            <w:webHidden/>
          </w:rPr>
        </w:r>
        <w:r>
          <w:rPr>
            <w:noProof/>
            <w:webHidden/>
          </w:rPr>
          <w:fldChar w:fldCharType="separate"/>
        </w:r>
        <w:r>
          <w:rPr>
            <w:noProof/>
            <w:webHidden/>
          </w:rPr>
          <w:t>29</w:t>
        </w:r>
        <w:r>
          <w:rPr>
            <w:noProof/>
            <w:webHidden/>
          </w:rPr>
          <w:fldChar w:fldCharType="end"/>
        </w:r>
      </w:hyperlink>
    </w:p>
    <w:p w14:paraId="3C6C99F2" w14:textId="125C9F94" w:rsidR="000840BA" w:rsidRDefault="000840BA">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75427" w:history="1">
        <w:r w:rsidRPr="009F7B86">
          <w:rPr>
            <w:rStyle w:val="Hipervnculo"/>
            <w:noProof/>
          </w:rPr>
          <w:t>7</w:t>
        </w:r>
        <w:r>
          <w:rPr>
            <w:rFonts w:asciiTheme="minorHAnsi" w:eastAsiaTheme="minorEastAsia" w:hAnsiTheme="minorHAnsi"/>
            <w:noProof/>
            <w:kern w:val="2"/>
            <w:szCs w:val="24"/>
            <w:lang w:eastAsia="es-MX"/>
            <w14:ligatures w14:val="standardContextual"/>
          </w:rPr>
          <w:tab/>
        </w:r>
        <w:r w:rsidRPr="009F7B86">
          <w:rPr>
            <w:rStyle w:val="Hipervnculo"/>
            <w:noProof/>
          </w:rPr>
          <w:t>Procedimiento y descripción de las actividades realizadas.</w:t>
        </w:r>
        <w:r>
          <w:rPr>
            <w:noProof/>
            <w:webHidden/>
          </w:rPr>
          <w:tab/>
        </w:r>
        <w:r>
          <w:rPr>
            <w:noProof/>
            <w:webHidden/>
          </w:rPr>
          <w:fldChar w:fldCharType="begin"/>
        </w:r>
        <w:r>
          <w:rPr>
            <w:noProof/>
            <w:webHidden/>
          </w:rPr>
          <w:instrText xml:space="preserve"> PAGEREF _Toc169975427 \h </w:instrText>
        </w:r>
        <w:r>
          <w:rPr>
            <w:noProof/>
            <w:webHidden/>
          </w:rPr>
        </w:r>
        <w:r>
          <w:rPr>
            <w:noProof/>
            <w:webHidden/>
          </w:rPr>
          <w:fldChar w:fldCharType="separate"/>
        </w:r>
        <w:r>
          <w:rPr>
            <w:noProof/>
            <w:webHidden/>
          </w:rPr>
          <w:t>30</w:t>
        </w:r>
        <w:r>
          <w:rPr>
            <w:noProof/>
            <w:webHidden/>
          </w:rPr>
          <w:fldChar w:fldCharType="end"/>
        </w:r>
      </w:hyperlink>
    </w:p>
    <w:p w14:paraId="2D5ABD9F" w14:textId="5E822240" w:rsidR="000840BA" w:rsidRDefault="000840BA">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75428" w:history="1">
        <w:r w:rsidRPr="009F7B86">
          <w:rPr>
            <w:rStyle w:val="Hipervnculo"/>
            <w:noProof/>
          </w:rPr>
          <w:t>8</w:t>
        </w:r>
        <w:r>
          <w:rPr>
            <w:rFonts w:asciiTheme="minorHAnsi" w:eastAsiaTheme="minorEastAsia" w:hAnsiTheme="minorHAnsi"/>
            <w:noProof/>
            <w:kern w:val="2"/>
            <w:szCs w:val="24"/>
            <w:lang w:eastAsia="es-MX"/>
            <w14:ligatures w14:val="standardContextual"/>
          </w:rPr>
          <w:tab/>
        </w:r>
        <w:r w:rsidRPr="009F7B86">
          <w:rPr>
            <w:rStyle w:val="Hipervnculo"/>
            <w:noProof/>
          </w:rPr>
          <w:t>Resultados</w:t>
        </w:r>
        <w:r>
          <w:rPr>
            <w:noProof/>
            <w:webHidden/>
          </w:rPr>
          <w:tab/>
        </w:r>
        <w:r>
          <w:rPr>
            <w:noProof/>
            <w:webHidden/>
          </w:rPr>
          <w:fldChar w:fldCharType="begin"/>
        </w:r>
        <w:r>
          <w:rPr>
            <w:noProof/>
            <w:webHidden/>
          </w:rPr>
          <w:instrText xml:space="preserve"> PAGEREF _Toc169975428 \h </w:instrText>
        </w:r>
        <w:r>
          <w:rPr>
            <w:noProof/>
            <w:webHidden/>
          </w:rPr>
        </w:r>
        <w:r>
          <w:rPr>
            <w:noProof/>
            <w:webHidden/>
          </w:rPr>
          <w:fldChar w:fldCharType="separate"/>
        </w:r>
        <w:r>
          <w:rPr>
            <w:noProof/>
            <w:webHidden/>
          </w:rPr>
          <w:t>30</w:t>
        </w:r>
        <w:r>
          <w:rPr>
            <w:noProof/>
            <w:webHidden/>
          </w:rPr>
          <w:fldChar w:fldCharType="end"/>
        </w:r>
      </w:hyperlink>
    </w:p>
    <w:p w14:paraId="0D293509" w14:textId="627D9554" w:rsidR="000840BA" w:rsidRDefault="000840BA">
      <w:pPr>
        <w:pStyle w:val="TDC1"/>
        <w:tabs>
          <w:tab w:val="left" w:pos="440"/>
          <w:tab w:val="right" w:leader="dot" w:pos="8828"/>
        </w:tabs>
        <w:rPr>
          <w:rFonts w:asciiTheme="minorHAnsi" w:eastAsiaTheme="minorEastAsia" w:hAnsiTheme="minorHAnsi"/>
          <w:noProof/>
          <w:kern w:val="2"/>
          <w:szCs w:val="24"/>
          <w:lang w:eastAsia="es-MX"/>
          <w14:ligatures w14:val="standardContextual"/>
        </w:rPr>
      </w:pPr>
      <w:hyperlink w:anchor="_Toc169975429" w:history="1">
        <w:r w:rsidRPr="009F7B86">
          <w:rPr>
            <w:rStyle w:val="Hipervnculo"/>
            <w:noProof/>
          </w:rPr>
          <w:t>9</w:t>
        </w:r>
        <w:r>
          <w:rPr>
            <w:rFonts w:asciiTheme="minorHAnsi" w:eastAsiaTheme="minorEastAsia" w:hAnsiTheme="minorHAnsi"/>
            <w:noProof/>
            <w:kern w:val="2"/>
            <w:szCs w:val="24"/>
            <w:lang w:eastAsia="es-MX"/>
            <w14:ligatures w14:val="standardContextual"/>
          </w:rPr>
          <w:tab/>
        </w:r>
        <w:r w:rsidRPr="009F7B86">
          <w:rPr>
            <w:rStyle w:val="Hipervnculo"/>
            <w:noProof/>
          </w:rPr>
          <w:t>Conclusiones de Proyecto</w:t>
        </w:r>
        <w:r>
          <w:rPr>
            <w:noProof/>
            <w:webHidden/>
          </w:rPr>
          <w:tab/>
        </w:r>
        <w:r>
          <w:rPr>
            <w:noProof/>
            <w:webHidden/>
          </w:rPr>
          <w:fldChar w:fldCharType="begin"/>
        </w:r>
        <w:r>
          <w:rPr>
            <w:noProof/>
            <w:webHidden/>
          </w:rPr>
          <w:instrText xml:space="preserve"> PAGEREF _Toc169975429 \h </w:instrText>
        </w:r>
        <w:r>
          <w:rPr>
            <w:noProof/>
            <w:webHidden/>
          </w:rPr>
        </w:r>
        <w:r>
          <w:rPr>
            <w:noProof/>
            <w:webHidden/>
          </w:rPr>
          <w:fldChar w:fldCharType="separate"/>
        </w:r>
        <w:r>
          <w:rPr>
            <w:noProof/>
            <w:webHidden/>
          </w:rPr>
          <w:t>30</w:t>
        </w:r>
        <w:r>
          <w:rPr>
            <w:noProof/>
            <w:webHidden/>
          </w:rPr>
          <w:fldChar w:fldCharType="end"/>
        </w:r>
      </w:hyperlink>
    </w:p>
    <w:p w14:paraId="00E45D8F" w14:textId="2603C505" w:rsidR="000840BA" w:rsidRDefault="000840BA">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69975430" w:history="1">
        <w:r w:rsidRPr="009F7B86">
          <w:rPr>
            <w:rStyle w:val="Hipervnculo"/>
            <w:noProof/>
          </w:rPr>
          <w:t>10</w:t>
        </w:r>
        <w:r>
          <w:rPr>
            <w:rFonts w:asciiTheme="minorHAnsi" w:eastAsiaTheme="minorEastAsia" w:hAnsiTheme="minorHAnsi"/>
            <w:noProof/>
            <w:kern w:val="2"/>
            <w:szCs w:val="24"/>
            <w:lang w:eastAsia="es-MX"/>
            <w14:ligatures w14:val="standardContextual"/>
          </w:rPr>
          <w:tab/>
        </w:r>
        <w:r w:rsidRPr="009F7B86">
          <w:rPr>
            <w:rStyle w:val="Hipervnculo"/>
            <w:noProof/>
          </w:rPr>
          <w:t>Recomendaciones</w:t>
        </w:r>
        <w:r>
          <w:rPr>
            <w:noProof/>
            <w:webHidden/>
          </w:rPr>
          <w:tab/>
        </w:r>
        <w:r>
          <w:rPr>
            <w:noProof/>
            <w:webHidden/>
          </w:rPr>
          <w:fldChar w:fldCharType="begin"/>
        </w:r>
        <w:r>
          <w:rPr>
            <w:noProof/>
            <w:webHidden/>
          </w:rPr>
          <w:instrText xml:space="preserve"> PAGEREF _Toc169975430 \h </w:instrText>
        </w:r>
        <w:r>
          <w:rPr>
            <w:noProof/>
            <w:webHidden/>
          </w:rPr>
        </w:r>
        <w:r>
          <w:rPr>
            <w:noProof/>
            <w:webHidden/>
          </w:rPr>
          <w:fldChar w:fldCharType="separate"/>
        </w:r>
        <w:r>
          <w:rPr>
            <w:noProof/>
            <w:webHidden/>
          </w:rPr>
          <w:t>30</w:t>
        </w:r>
        <w:r>
          <w:rPr>
            <w:noProof/>
            <w:webHidden/>
          </w:rPr>
          <w:fldChar w:fldCharType="end"/>
        </w:r>
      </w:hyperlink>
    </w:p>
    <w:p w14:paraId="53E5EEC5" w14:textId="31CC5B0B" w:rsidR="000840BA" w:rsidRDefault="000840BA">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69975431" w:history="1">
        <w:r w:rsidRPr="009F7B86">
          <w:rPr>
            <w:rStyle w:val="Hipervnculo"/>
            <w:noProof/>
          </w:rPr>
          <w:t>11</w:t>
        </w:r>
        <w:r>
          <w:rPr>
            <w:rFonts w:asciiTheme="minorHAnsi" w:eastAsiaTheme="minorEastAsia" w:hAnsiTheme="minorHAnsi"/>
            <w:noProof/>
            <w:kern w:val="2"/>
            <w:szCs w:val="24"/>
            <w:lang w:eastAsia="es-MX"/>
            <w14:ligatures w14:val="standardContextual"/>
          </w:rPr>
          <w:tab/>
        </w:r>
        <w:r w:rsidRPr="009F7B86">
          <w:rPr>
            <w:rStyle w:val="Hipervnculo"/>
            <w:noProof/>
          </w:rPr>
          <w:t>Competencias desarrolladas y/o aplicadas</w:t>
        </w:r>
        <w:r>
          <w:rPr>
            <w:noProof/>
            <w:webHidden/>
          </w:rPr>
          <w:tab/>
        </w:r>
        <w:r>
          <w:rPr>
            <w:noProof/>
            <w:webHidden/>
          </w:rPr>
          <w:fldChar w:fldCharType="begin"/>
        </w:r>
        <w:r>
          <w:rPr>
            <w:noProof/>
            <w:webHidden/>
          </w:rPr>
          <w:instrText xml:space="preserve"> PAGEREF _Toc169975431 \h </w:instrText>
        </w:r>
        <w:r>
          <w:rPr>
            <w:noProof/>
            <w:webHidden/>
          </w:rPr>
        </w:r>
        <w:r>
          <w:rPr>
            <w:noProof/>
            <w:webHidden/>
          </w:rPr>
          <w:fldChar w:fldCharType="separate"/>
        </w:r>
        <w:r>
          <w:rPr>
            <w:noProof/>
            <w:webHidden/>
          </w:rPr>
          <w:t>31</w:t>
        </w:r>
        <w:r>
          <w:rPr>
            <w:noProof/>
            <w:webHidden/>
          </w:rPr>
          <w:fldChar w:fldCharType="end"/>
        </w:r>
      </w:hyperlink>
    </w:p>
    <w:p w14:paraId="3705E1C5" w14:textId="6E77E541"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432" w:history="1">
        <w:r w:rsidRPr="009F7B86">
          <w:rPr>
            <w:rStyle w:val="Hipervnculo"/>
            <w:noProof/>
          </w:rPr>
          <w:t>11.1</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Competencias Específicas</w:t>
        </w:r>
        <w:r>
          <w:rPr>
            <w:noProof/>
            <w:webHidden/>
          </w:rPr>
          <w:tab/>
        </w:r>
        <w:r>
          <w:rPr>
            <w:noProof/>
            <w:webHidden/>
          </w:rPr>
          <w:fldChar w:fldCharType="begin"/>
        </w:r>
        <w:r>
          <w:rPr>
            <w:noProof/>
            <w:webHidden/>
          </w:rPr>
          <w:instrText xml:space="preserve"> PAGEREF _Toc169975432 \h </w:instrText>
        </w:r>
        <w:r>
          <w:rPr>
            <w:noProof/>
            <w:webHidden/>
          </w:rPr>
        </w:r>
        <w:r>
          <w:rPr>
            <w:noProof/>
            <w:webHidden/>
          </w:rPr>
          <w:fldChar w:fldCharType="separate"/>
        </w:r>
        <w:r>
          <w:rPr>
            <w:noProof/>
            <w:webHidden/>
          </w:rPr>
          <w:t>31</w:t>
        </w:r>
        <w:r>
          <w:rPr>
            <w:noProof/>
            <w:webHidden/>
          </w:rPr>
          <w:fldChar w:fldCharType="end"/>
        </w:r>
      </w:hyperlink>
    </w:p>
    <w:p w14:paraId="77B31E93" w14:textId="35032497" w:rsidR="000840BA" w:rsidRDefault="000840BA">
      <w:pPr>
        <w:pStyle w:val="TDC2"/>
        <w:tabs>
          <w:tab w:val="left" w:pos="960"/>
          <w:tab w:val="right" w:leader="dot" w:pos="8828"/>
        </w:tabs>
        <w:rPr>
          <w:rFonts w:asciiTheme="minorHAnsi" w:eastAsiaTheme="minorEastAsia" w:hAnsiTheme="minorHAnsi"/>
          <w:noProof/>
          <w:color w:val="auto"/>
          <w:kern w:val="2"/>
          <w:szCs w:val="24"/>
          <w:lang w:eastAsia="es-MX"/>
          <w14:ligatures w14:val="standardContextual"/>
        </w:rPr>
      </w:pPr>
      <w:hyperlink w:anchor="_Toc169975433" w:history="1">
        <w:r w:rsidRPr="009F7B86">
          <w:rPr>
            <w:rStyle w:val="Hipervnculo"/>
            <w:noProof/>
          </w:rPr>
          <w:t>11.2</w:t>
        </w:r>
        <w:r>
          <w:rPr>
            <w:rFonts w:asciiTheme="minorHAnsi" w:eastAsiaTheme="minorEastAsia" w:hAnsiTheme="minorHAnsi"/>
            <w:noProof/>
            <w:color w:val="auto"/>
            <w:kern w:val="2"/>
            <w:szCs w:val="24"/>
            <w:lang w:eastAsia="es-MX"/>
            <w14:ligatures w14:val="standardContextual"/>
          </w:rPr>
          <w:tab/>
        </w:r>
        <w:r w:rsidRPr="009F7B86">
          <w:rPr>
            <w:rStyle w:val="Hipervnculo"/>
            <w:noProof/>
          </w:rPr>
          <w:t>Competencias genéricas</w:t>
        </w:r>
        <w:r>
          <w:rPr>
            <w:noProof/>
            <w:webHidden/>
          </w:rPr>
          <w:tab/>
        </w:r>
        <w:r>
          <w:rPr>
            <w:noProof/>
            <w:webHidden/>
          </w:rPr>
          <w:fldChar w:fldCharType="begin"/>
        </w:r>
        <w:r>
          <w:rPr>
            <w:noProof/>
            <w:webHidden/>
          </w:rPr>
          <w:instrText xml:space="preserve"> PAGEREF _Toc169975433 \h </w:instrText>
        </w:r>
        <w:r>
          <w:rPr>
            <w:noProof/>
            <w:webHidden/>
          </w:rPr>
        </w:r>
        <w:r>
          <w:rPr>
            <w:noProof/>
            <w:webHidden/>
          </w:rPr>
          <w:fldChar w:fldCharType="separate"/>
        </w:r>
        <w:r>
          <w:rPr>
            <w:noProof/>
            <w:webHidden/>
          </w:rPr>
          <w:t>32</w:t>
        </w:r>
        <w:r>
          <w:rPr>
            <w:noProof/>
            <w:webHidden/>
          </w:rPr>
          <w:fldChar w:fldCharType="end"/>
        </w:r>
      </w:hyperlink>
    </w:p>
    <w:p w14:paraId="2DA8EFB4" w14:textId="29DB4B21" w:rsidR="000840BA" w:rsidRDefault="000840BA">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69975434" w:history="1">
        <w:r w:rsidRPr="009F7B86">
          <w:rPr>
            <w:rStyle w:val="Hipervnculo"/>
            <w:noProof/>
          </w:rPr>
          <w:t>12</w:t>
        </w:r>
        <w:r>
          <w:rPr>
            <w:rFonts w:asciiTheme="minorHAnsi" w:eastAsiaTheme="minorEastAsia" w:hAnsiTheme="minorHAnsi"/>
            <w:noProof/>
            <w:kern w:val="2"/>
            <w:szCs w:val="24"/>
            <w:lang w:eastAsia="es-MX"/>
            <w14:ligatures w14:val="standardContextual"/>
          </w:rPr>
          <w:tab/>
        </w:r>
        <w:r w:rsidRPr="009F7B86">
          <w:rPr>
            <w:rStyle w:val="Hipervnculo"/>
            <w:noProof/>
          </w:rPr>
          <w:t>Fuentes de información</w:t>
        </w:r>
        <w:r>
          <w:rPr>
            <w:noProof/>
            <w:webHidden/>
          </w:rPr>
          <w:tab/>
        </w:r>
        <w:r>
          <w:rPr>
            <w:noProof/>
            <w:webHidden/>
          </w:rPr>
          <w:fldChar w:fldCharType="begin"/>
        </w:r>
        <w:r>
          <w:rPr>
            <w:noProof/>
            <w:webHidden/>
          </w:rPr>
          <w:instrText xml:space="preserve"> PAGEREF _Toc169975434 \h </w:instrText>
        </w:r>
        <w:r>
          <w:rPr>
            <w:noProof/>
            <w:webHidden/>
          </w:rPr>
        </w:r>
        <w:r>
          <w:rPr>
            <w:noProof/>
            <w:webHidden/>
          </w:rPr>
          <w:fldChar w:fldCharType="separate"/>
        </w:r>
        <w:r>
          <w:rPr>
            <w:noProof/>
            <w:webHidden/>
          </w:rPr>
          <w:t>33</w:t>
        </w:r>
        <w:r>
          <w:rPr>
            <w:noProof/>
            <w:webHidden/>
          </w:rPr>
          <w:fldChar w:fldCharType="end"/>
        </w:r>
      </w:hyperlink>
    </w:p>
    <w:p w14:paraId="4500A16F" w14:textId="6A80B0C6" w:rsidR="000840BA" w:rsidRDefault="000840BA">
      <w:pPr>
        <w:pStyle w:val="TDC1"/>
        <w:tabs>
          <w:tab w:val="left" w:pos="720"/>
          <w:tab w:val="right" w:leader="dot" w:pos="8828"/>
        </w:tabs>
        <w:rPr>
          <w:rFonts w:asciiTheme="minorHAnsi" w:eastAsiaTheme="minorEastAsia" w:hAnsiTheme="minorHAnsi"/>
          <w:noProof/>
          <w:kern w:val="2"/>
          <w:szCs w:val="24"/>
          <w:lang w:eastAsia="es-MX"/>
          <w14:ligatures w14:val="standardContextual"/>
        </w:rPr>
      </w:pPr>
      <w:hyperlink w:anchor="_Toc169975435" w:history="1">
        <w:r w:rsidRPr="009F7B86">
          <w:rPr>
            <w:rStyle w:val="Hipervnculo"/>
            <w:noProof/>
          </w:rPr>
          <w:t>13</w:t>
        </w:r>
        <w:r>
          <w:rPr>
            <w:rFonts w:asciiTheme="minorHAnsi" w:eastAsiaTheme="minorEastAsia" w:hAnsiTheme="minorHAnsi"/>
            <w:noProof/>
            <w:kern w:val="2"/>
            <w:szCs w:val="24"/>
            <w:lang w:eastAsia="es-MX"/>
            <w14:ligatures w14:val="standardContextual"/>
          </w:rPr>
          <w:tab/>
        </w:r>
        <w:r w:rsidRPr="009F7B86">
          <w:rPr>
            <w:rStyle w:val="Hipervnculo"/>
            <w:noProof/>
          </w:rPr>
          <w:t>Anexos</w:t>
        </w:r>
        <w:r>
          <w:rPr>
            <w:noProof/>
            <w:webHidden/>
          </w:rPr>
          <w:tab/>
        </w:r>
        <w:r>
          <w:rPr>
            <w:noProof/>
            <w:webHidden/>
          </w:rPr>
          <w:fldChar w:fldCharType="begin"/>
        </w:r>
        <w:r>
          <w:rPr>
            <w:noProof/>
            <w:webHidden/>
          </w:rPr>
          <w:instrText xml:space="preserve"> PAGEREF _Toc169975435 \h </w:instrText>
        </w:r>
        <w:r>
          <w:rPr>
            <w:noProof/>
            <w:webHidden/>
          </w:rPr>
        </w:r>
        <w:r>
          <w:rPr>
            <w:noProof/>
            <w:webHidden/>
          </w:rPr>
          <w:fldChar w:fldCharType="separate"/>
        </w:r>
        <w:r>
          <w:rPr>
            <w:noProof/>
            <w:webHidden/>
          </w:rPr>
          <w:t>36</w:t>
        </w:r>
        <w:r>
          <w:rPr>
            <w:noProof/>
            <w:webHidden/>
          </w:rPr>
          <w:fldChar w:fldCharType="end"/>
        </w:r>
      </w:hyperlink>
    </w:p>
    <w:p w14:paraId="589EAEAE" w14:textId="443DFF62" w:rsidR="006C7A1E" w:rsidRDefault="004F41B2" w:rsidP="006F2A33">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63272720" w14:textId="67BD5A13" w:rsidR="00A00B86" w:rsidRPr="00A00B86" w:rsidRDefault="00A00B86" w:rsidP="006F2A33">
      <w:pPr>
        <w:pStyle w:val="Ttulo"/>
        <w:spacing w:line="360" w:lineRule="auto"/>
      </w:pPr>
      <w:r w:rsidRPr="00A00B86">
        <w:t>Índice de figuras</w:t>
      </w:r>
    </w:p>
    <w:p w14:paraId="55B12918" w14:textId="430D4789" w:rsidR="00945763" w:rsidRDefault="003E77E3" w:rsidP="00C24235">
      <w:pPr>
        <w:pStyle w:val="Tabladeilustraciones"/>
        <w:tabs>
          <w:tab w:val="right" w:leader="dot" w:pos="8828"/>
        </w:tabs>
        <w:spacing w:line="360" w:lineRule="auto"/>
        <w:rPr>
          <w:rFonts w:asciiTheme="minorHAnsi" w:eastAsiaTheme="minorEastAsia" w:hAnsiTheme="minorHAnsi"/>
          <w:noProof/>
          <w:kern w:val="2"/>
          <w:szCs w:val="24"/>
          <w:lang w:eastAsia="es-MX"/>
          <w14:ligatures w14:val="standardContextual"/>
        </w:rPr>
      </w:pPr>
      <w:r>
        <w:rPr>
          <w:rFonts w:cs="Arial"/>
          <w:szCs w:val="24"/>
          <w:u w:val="single"/>
        </w:rPr>
        <w:fldChar w:fldCharType="begin"/>
      </w:r>
      <w:r>
        <w:rPr>
          <w:rFonts w:cs="Arial"/>
          <w:szCs w:val="24"/>
          <w:u w:val="single"/>
        </w:rPr>
        <w:instrText xml:space="preserve"> TOC \h \z \c "Figura " </w:instrText>
      </w:r>
      <w:r>
        <w:rPr>
          <w:rFonts w:cs="Arial"/>
          <w:szCs w:val="24"/>
          <w:u w:val="single"/>
        </w:rPr>
        <w:fldChar w:fldCharType="separate"/>
      </w:r>
      <w:hyperlink w:anchor="_Toc169954808" w:history="1">
        <w:r w:rsidR="00945763" w:rsidRPr="0030334E">
          <w:rPr>
            <w:rStyle w:val="Hipervnculo"/>
            <w:noProof/>
          </w:rPr>
          <w:t>Figura  1 Representación de un algoritmo de agrupamiento o clustering</w:t>
        </w:r>
        <w:r w:rsidR="00945763">
          <w:rPr>
            <w:noProof/>
            <w:webHidden/>
          </w:rPr>
          <w:tab/>
        </w:r>
        <w:r w:rsidR="00945763">
          <w:rPr>
            <w:noProof/>
            <w:webHidden/>
          </w:rPr>
          <w:fldChar w:fldCharType="begin"/>
        </w:r>
        <w:r w:rsidR="00945763">
          <w:rPr>
            <w:noProof/>
            <w:webHidden/>
          </w:rPr>
          <w:instrText xml:space="preserve"> PAGEREF _Toc169954808 \h </w:instrText>
        </w:r>
        <w:r w:rsidR="00945763">
          <w:rPr>
            <w:noProof/>
            <w:webHidden/>
          </w:rPr>
        </w:r>
        <w:r w:rsidR="00945763">
          <w:rPr>
            <w:noProof/>
            <w:webHidden/>
          </w:rPr>
          <w:fldChar w:fldCharType="separate"/>
        </w:r>
        <w:r w:rsidR="00945763">
          <w:rPr>
            <w:noProof/>
            <w:webHidden/>
          </w:rPr>
          <w:t>12</w:t>
        </w:r>
        <w:r w:rsidR="00945763">
          <w:rPr>
            <w:noProof/>
            <w:webHidden/>
          </w:rPr>
          <w:fldChar w:fldCharType="end"/>
        </w:r>
      </w:hyperlink>
    </w:p>
    <w:p w14:paraId="08826892" w14:textId="046FBA36" w:rsidR="00945763" w:rsidRDefault="00000000" w:rsidP="00C24235">
      <w:pPr>
        <w:pStyle w:val="Tabladeilustraciones"/>
        <w:tabs>
          <w:tab w:val="right" w:leader="dot" w:pos="8828"/>
        </w:tabs>
        <w:spacing w:line="360" w:lineRule="auto"/>
        <w:rPr>
          <w:rFonts w:asciiTheme="minorHAnsi" w:eastAsiaTheme="minorEastAsia" w:hAnsiTheme="minorHAnsi"/>
          <w:noProof/>
          <w:kern w:val="2"/>
          <w:szCs w:val="24"/>
          <w:lang w:eastAsia="es-MX"/>
          <w14:ligatures w14:val="standardContextual"/>
        </w:rPr>
      </w:pPr>
      <w:hyperlink w:anchor="_Toc169954809" w:history="1">
        <w:r w:rsidR="00945763" w:rsidRPr="0030334E">
          <w:rPr>
            <w:rStyle w:val="Hipervnculo"/>
            <w:noProof/>
          </w:rPr>
          <w:t>Figura  2 Agrupamiento jerárquico</w:t>
        </w:r>
        <w:r w:rsidR="00945763">
          <w:rPr>
            <w:noProof/>
            <w:webHidden/>
          </w:rPr>
          <w:tab/>
        </w:r>
        <w:r w:rsidR="00945763">
          <w:rPr>
            <w:noProof/>
            <w:webHidden/>
          </w:rPr>
          <w:fldChar w:fldCharType="begin"/>
        </w:r>
        <w:r w:rsidR="00945763">
          <w:rPr>
            <w:noProof/>
            <w:webHidden/>
          </w:rPr>
          <w:instrText xml:space="preserve"> PAGEREF _Toc169954809 \h </w:instrText>
        </w:r>
        <w:r w:rsidR="00945763">
          <w:rPr>
            <w:noProof/>
            <w:webHidden/>
          </w:rPr>
        </w:r>
        <w:r w:rsidR="00945763">
          <w:rPr>
            <w:noProof/>
            <w:webHidden/>
          </w:rPr>
          <w:fldChar w:fldCharType="separate"/>
        </w:r>
        <w:r w:rsidR="00945763">
          <w:rPr>
            <w:noProof/>
            <w:webHidden/>
          </w:rPr>
          <w:t>13</w:t>
        </w:r>
        <w:r w:rsidR="00945763">
          <w:rPr>
            <w:noProof/>
            <w:webHidden/>
          </w:rPr>
          <w:fldChar w:fldCharType="end"/>
        </w:r>
      </w:hyperlink>
    </w:p>
    <w:p w14:paraId="0DF25D44" w14:textId="2D6B2AB3" w:rsidR="00945763" w:rsidRDefault="00000000" w:rsidP="00C24235">
      <w:pPr>
        <w:pStyle w:val="Tabladeilustraciones"/>
        <w:tabs>
          <w:tab w:val="right" w:leader="dot" w:pos="8828"/>
        </w:tabs>
        <w:spacing w:line="360" w:lineRule="auto"/>
        <w:rPr>
          <w:rFonts w:asciiTheme="minorHAnsi" w:eastAsiaTheme="minorEastAsia" w:hAnsiTheme="minorHAnsi"/>
          <w:noProof/>
          <w:kern w:val="2"/>
          <w:szCs w:val="24"/>
          <w:lang w:eastAsia="es-MX"/>
          <w14:ligatures w14:val="standardContextual"/>
        </w:rPr>
      </w:pPr>
      <w:hyperlink w:anchor="_Toc169954810" w:history="1">
        <w:r w:rsidR="00945763" w:rsidRPr="0030334E">
          <w:rPr>
            <w:rStyle w:val="Hipervnculo"/>
            <w:noProof/>
          </w:rPr>
          <w:t>Figura  3 Clustering particional</w:t>
        </w:r>
        <w:r w:rsidR="00945763">
          <w:rPr>
            <w:noProof/>
            <w:webHidden/>
          </w:rPr>
          <w:tab/>
        </w:r>
        <w:r w:rsidR="00945763">
          <w:rPr>
            <w:noProof/>
            <w:webHidden/>
          </w:rPr>
          <w:fldChar w:fldCharType="begin"/>
        </w:r>
        <w:r w:rsidR="00945763">
          <w:rPr>
            <w:noProof/>
            <w:webHidden/>
          </w:rPr>
          <w:instrText xml:space="preserve"> PAGEREF _Toc169954810 \h </w:instrText>
        </w:r>
        <w:r w:rsidR="00945763">
          <w:rPr>
            <w:noProof/>
            <w:webHidden/>
          </w:rPr>
        </w:r>
        <w:r w:rsidR="00945763">
          <w:rPr>
            <w:noProof/>
            <w:webHidden/>
          </w:rPr>
          <w:fldChar w:fldCharType="separate"/>
        </w:r>
        <w:r w:rsidR="00945763">
          <w:rPr>
            <w:noProof/>
            <w:webHidden/>
          </w:rPr>
          <w:t>15</w:t>
        </w:r>
        <w:r w:rsidR="00945763">
          <w:rPr>
            <w:noProof/>
            <w:webHidden/>
          </w:rPr>
          <w:fldChar w:fldCharType="end"/>
        </w:r>
      </w:hyperlink>
    </w:p>
    <w:p w14:paraId="25F0C455" w14:textId="09F1B00F" w:rsidR="00945763" w:rsidRDefault="00000000" w:rsidP="00C24235">
      <w:pPr>
        <w:pStyle w:val="Tabladeilustraciones"/>
        <w:tabs>
          <w:tab w:val="right" w:leader="dot" w:pos="8828"/>
        </w:tabs>
        <w:spacing w:line="360" w:lineRule="auto"/>
        <w:rPr>
          <w:rFonts w:asciiTheme="minorHAnsi" w:eastAsiaTheme="minorEastAsia" w:hAnsiTheme="minorHAnsi"/>
          <w:noProof/>
          <w:kern w:val="2"/>
          <w:szCs w:val="24"/>
          <w:lang w:eastAsia="es-MX"/>
          <w14:ligatures w14:val="standardContextual"/>
        </w:rPr>
      </w:pPr>
      <w:hyperlink w:anchor="_Toc169954811" w:history="1">
        <w:r w:rsidR="00945763" w:rsidRPr="0030334E">
          <w:rPr>
            <w:rStyle w:val="Hipervnculo"/>
            <w:noProof/>
          </w:rPr>
          <w:t>Figura  4 Operación de cruza de un modelo evolutivo.</w:t>
        </w:r>
        <w:r w:rsidR="00945763">
          <w:rPr>
            <w:noProof/>
            <w:webHidden/>
          </w:rPr>
          <w:tab/>
        </w:r>
        <w:r w:rsidR="00945763">
          <w:rPr>
            <w:noProof/>
            <w:webHidden/>
          </w:rPr>
          <w:fldChar w:fldCharType="begin"/>
        </w:r>
        <w:r w:rsidR="00945763">
          <w:rPr>
            <w:noProof/>
            <w:webHidden/>
          </w:rPr>
          <w:instrText xml:space="preserve"> PAGEREF _Toc169954811 \h </w:instrText>
        </w:r>
        <w:r w:rsidR="00945763">
          <w:rPr>
            <w:noProof/>
            <w:webHidden/>
          </w:rPr>
        </w:r>
        <w:r w:rsidR="00945763">
          <w:rPr>
            <w:noProof/>
            <w:webHidden/>
          </w:rPr>
          <w:fldChar w:fldCharType="separate"/>
        </w:r>
        <w:r w:rsidR="00945763">
          <w:rPr>
            <w:noProof/>
            <w:webHidden/>
          </w:rPr>
          <w:t>24</w:t>
        </w:r>
        <w:r w:rsidR="00945763">
          <w:rPr>
            <w:noProof/>
            <w:webHidden/>
          </w:rPr>
          <w:fldChar w:fldCharType="end"/>
        </w:r>
      </w:hyperlink>
    </w:p>
    <w:p w14:paraId="69745810" w14:textId="20A8C76C" w:rsidR="00A00B86" w:rsidRDefault="003E77E3" w:rsidP="00C24235">
      <w:pPr>
        <w:spacing w:line="360" w:lineRule="auto"/>
        <w:jc w:val="both"/>
        <w:rPr>
          <w:rFonts w:ascii="Arial" w:hAnsi="Arial" w:cs="Arial"/>
          <w:sz w:val="24"/>
          <w:szCs w:val="24"/>
          <w:u w:val="single"/>
        </w:rPr>
      </w:pPr>
      <w:r>
        <w:rPr>
          <w:rFonts w:ascii="Arial" w:hAnsi="Arial" w:cs="Arial"/>
          <w:sz w:val="24"/>
          <w:szCs w:val="24"/>
          <w:u w:val="single"/>
        </w:rPr>
        <w:fldChar w:fldCharType="end"/>
      </w:r>
    </w:p>
    <w:p w14:paraId="11DB53F9" w14:textId="2631386C" w:rsidR="00A00B86" w:rsidRDefault="00A00B86" w:rsidP="006F2A33">
      <w:pPr>
        <w:spacing w:line="360" w:lineRule="auto"/>
        <w:jc w:val="both"/>
        <w:rPr>
          <w:rFonts w:ascii="Arial" w:hAnsi="Arial" w:cs="Arial"/>
          <w:sz w:val="24"/>
          <w:szCs w:val="24"/>
          <w:u w:val="single"/>
        </w:rPr>
      </w:pPr>
    </w:p>
    <w:p w14:paraId="4571FAC6" w14:textId="12A23D99" w:rsidR="00773CDF" w:rsidRDefault="00773CDF" w:rsidP="006F2A33">
      <w:pPr>
        <w:spacing w:line="360" w:lineRule="auto"/>
        <w:jc w:val="both"/>
        <w:rPr>
          <w:rFonts w:ascii="Arial" w:hAnsi="Arial" w:cs="Arial"/>
          <w:sz w:val="24"/>
          <w:szCs w:val="24"/>
          <w:u w:val="single"/>
        </w:rPr>
        <w:sectPr w:rsidR="00773CDF">
          <w:headerReference w:type="default" r:id="rId15"/>
          <w:footerReference w:type="default" r:id="rId16"/>
          <w:pgSz w:w="12240" w:h="15840"/>
          <w:pgMar w:top="1417" w:right="1701" w:bottom="1417" w:left="1701" w:header="708" w:footer="708" w:gutter="0"/>
          <w:cols w:space="708"/>
          <w:docGrid w:linePitch="360"/>
        </w:sectPr>
      </w:pPr>
    </w:p>
    <w:p w14:paraId="62E7A534" w14:textId="643E4F38" w:rsidR="003204BF" w:rsidRPr="00093576" w:rsidRDefault="003204BF" w:rsidP="006F2A33">
      <w:pPr>
        <w:spacing w:line="360" w:lineRule="auto"/>
      </w:pPr>
    </w:p>
    <w:p w14:paraId="2FEEACF4" w14:textId="7BA08FC7" w:rsidR="00F87C0D" w:rsidRPr="00773CDF" w:rsidRDefault="00773CDF" w:rsidP="006F2A33">
      <w:pPr>
        <w:pStyle w:val="Ttulo1"/>
        <w:numPr>
          <w:ilvl w:val="0"/>
          <w:numId w:val="4"/>
        </w:numPr>
        <w:spacing w:line="360" w:lineRule="auto"/>
      </w:pPr>
      <w:bookmarkStart w:id="47" w:name="_Toc162863686"/>
      <w:bookmarkStart w:id="48" w:name="_Toc169975387"/>
      <w:r w:rsidRPr="00773CDF">
        <w:t>I</w:t>
      </w:r>
      <w:r w:rsidR="00F87C0D" w:rsidRPr="00773CDF">
        <w:t>ntroducción</w:t>
      </w:r>
      <w:bookmarkEnd w:id="47"/>
      <w:bookmarkEnd w:id="48"/>
    </w:p>
    <w:p w14:paraId="726DDEFC" w14:textId="023DC546" w:rsid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Es el contenido global de lo que va a encontrarse en el documento. Incluye los aspectos relevantes de los antecedentes, del problema, los objetivos, la justificación y la hipótesis (si aplica).</w:t>
      </w:r>
    </w:p>
    <w:p w14:paraId="16C5BF36" w14:textId="06767622" w:rsidR="00A00B86" w:rsidRDefault="00A00B86" w:rsidP="006F2A33">
      <w:pPr>
        <w:spacing w:line="360" w:lineRule="auto"/>
        <w:jc w:val="both"/>
        <w:rPr>
          <w:rFonts w:ascii="Arial" w:hAnsi="Arial" w:cs="Arial"/>
          <w:sz w:val="24"/>
          <w:szCs w:val="24"/>
        </w:rPr>
      </w:pPr>
    </w:p>
    <w:p w14:paraId="099EA842" w14:textId="26A99E68" w:rsidR="00A00B86" w:rsidRDefault="00A00B86" w:rsidP="006F2A33">
      <w:pPr>
        <w:spacing w:line="360" w:lineRule="auto"/>
        <w:jc w:val="both"/>
        <w:rPr>
          <w:rFonts w:ascii="Arial" w:hAnsi="Arial" w:cs="Arial"/>
          <w:sz w:val="24"/>
          <w:szCs w:val="24"/>
        </w:rPr>
      </w:pPr>
    </w:p>
    <w:p w14:paraId="542EB89F" w14:textId="1F6D987C" w:rsidR="00A00B86" w:rsidRDefault="00A00B86" w:rsidP="006F2A33">
      <w:pPr>
        <w:spacing w:line="360" w:lineRule="auto"/>
        <w:jc w:val="both"/>
        <w:rPr>
          <w:rFonts w:ascii="Arial" w:hAnsi="Arial" w:cs="Arial"/>
          <w:sz w:val="24"/>
          <w:szCs w:val="24"/>
        </w:rPr>
      </w:pPr>
    </w:p>
    <w:p w14:paraId="4A7F9607" w14:textId="1BAB613D" w:rsidR="00A00B86" w:rsidRDefault="00A00B86" w:rsidP="006F2A33">
      <w:pPr>
        <w:spacing w:line="360" w:lineRule="auto"/>
        <w:jc w:val="both"/>
        <w:rPr>
          <w:rFonts w:ascii="Arial" w:hAnsi="Arial" w:cs="Arial"/>
          <w:sz w:val="24"/>
          <w:szCs w:val="24"/>
        </w:rPr>
      </w:pPr>
    </w:p>
    <w:p w14:paraId="18BE1AB5" w14:textId="50135869" w:rsidR="00A00B86" w:rsidRDefault="00A00B86" w:rsidP="006F2A33">
      <w:pPr>
        <w:spacing w:line="360" w:lineRule="auto"/>
        <w:jc w:val="both"/>
        <w:rPr>
          <w:rFonts w:ascii="Arial" w:hAnsi="Arial" w:cs="Arial"/>
          <w:sz w:val="24"/>
          <w:szCs w:val="24"/>
        </w:rPr>
      </w:pPr>
    </w:p>
    <w:p w14:paraId="11339900" w14:textId="2EA1EF54" w:rsidR="00A00B86" w:rsidRDefault="00A00B86" w:rsidP="006F2A33">
      <w:pPr>
        <w:spacing w:line="360" w:lineRule="auto"/>
        <w:jc w:val="both"/>
        <w:rPr>
          <w:rFonts w:ascii="Arial" w:hAnsi="Arial" w:cs="Arial"/>
          <w:sz w:val="24"/>
          <w:szCs w:val="24"/>
        </w:rPr>
      </w:pPr>
    </w:p>
    <w:p w14:paraId="156748AD" w14:textId="1FFBE2C7" w:rsidR="00A00B86" w:rsidRDefault="00A00B86" w:rsidP="006F2A33">
      <w:pPr>
        <w:spacing w:line="360" w:lineRule="auto"/>
        <w:jc w:val="both"/>
        <w:rPr>
          <w:rFonts w:ascii="Arial" w:hAnsi="Arial" w:cs="Arial"/>
          <w:sz w:val="24"/>
          <w:szCs w:val="24"/>
        </w:rPr>
      </w:pPr>
    </w:p>
    <w:p w14:paraId="1D37A444" w14:textId="7AA5927A" w:rsidR="00A00B86" w:rsidRDefault="00A00B86" w:rsidP="006F2A33">
      <w:pPr>
        <w:spacing w:line="360" w:lineRule="auto"/>
        <w:jc w:val="both"/>
        <w:rPr>
          <w:rFonts w:ascii="Arial" w:hAnsi="Arial" w:cs="Arial"/>
          <w:sz w:val="24"/>
          <w:szCs w:val="24"/>
        </w:rPr>
      </w:pPr>
    </w:p>
    <w:p w14:paraId="3CF140FD" w14:textId="0E570EB1" w:rsidR="00A00B86" w:rsidRDefault="00A00B86" w:rsidP="006F2A33">
      <w:pPr>
        <w:spacing w:line="360" w:lineRule="auto"/>
        <w:jc w:val="both"/>
        <w:rPr>
          <w:rFonts w:ascii="Arial" w:hAnsi="Arial" w:cs="Arial"/>
          <w:sz w:val="24"/>
          <w:szCs w:val="24"/>
        </w:rPr>
      </w:pPr>
    </w:p>
    <w:p w14:paraId="3CDB5B8A" w14:textId="4653A2A9" w:rsidR="00A00B86" w:rsidRDefault="00A00B86" w:rsidP="006F2A33">
      <w:pPr>
        <w:spacing w:line="360" w:lineRule="auto"/>
        <w:jc w:val="both"/>
        <w:rPr>
          <w:rFonts w:ascii="Arial" w:hAnsi="Arial" w:cs="Arial"/>
          <w:sz w:val="24"/>
          <w:szCs w:val="24"/>
        </w:rPr>
      </w:pPr>
    </w:p>
    <w:p w14:paraId="11940BF5" w14:textId="779B7251" w:rsidR="00A00B86" w:rsidRDefault="00A00B86" w:rsidP="006F2A33">
      <w:pPr>
        <w:spacing w:line="360" w:lineRule="auto"/>
        <w:jc w:val="both"/>
        <w:rPr>
          <w:rFonts w:ascii="Arial" w:hAnsi="Arial" w:cs="Arial"/>
          <w:sz w:val="24"/>
          <w:szCs w:val="24"/>
        </w:rPr>
      </w:pPr>
    </w:p>
    <w:p w14:paraId="217D9619" w14:textId="69F3FC8B" w:rsidR="00A00B86" w:rsidRDefault="00A00B86" w:rsidP="006F2A33">
      <w:pPr>
        <w:spacing w:line="360" w:lineRule="auto"/>
        <w:jc w:val="both"/>
        <w:rPr>
          <w:rFonts w:ascii="Arial" w:hAnsi="Arial" w:cs="Arial"/>
          <w:sz w:val="24"/>
          <w:szCs w:val="24"/>
        </w:rPr>
      </w:pPr>
    </w:p>
    <w:p w14:paraId="502C5AEE" w14:textId="50A92EA8" w:rsidR="00A00B86" w:rsidRDefault="00A00B86" w:rsidP="006F2A33">
      <w:pPr>
        <w:spacing w:line="360" w:lineRule="auto"/>
        <w:jc w:val="both"/>
        <w:rPr>
          <w:rFonts w:ascii="Arial" w:hAnsi="Arial" w:cs="Arial"/>
          <w:sz w:val="24"/>
          <w:szCs w:val="24"/>
        </w:rPr>
      </w:pPr>
    </w:p>
    <w:p w14:paraId="056FC6D7" w14:textId="2C2BD77C" w:rsidR="00A00B86" w:rsidRDefault="00A00B86" w:rsidP="006F2A33">
      <w:pPr>
        <w:spacing w:line="360" w:lineRule="auto"/>
        <w:jc w:val="both"/>
        <w:rPr>
          <w:rFonts w:ascii="Arial" w:hAnsi="Arial" w:cs="Arial"/>
          <w:sz w:val="24"/>
          <w:szCs w:val="24"/>
        </w:rPr>
      </w:pPr>
    </w:p>
    <w:p w14:paraId="28F67E6C" w14:textId="135CCEED" w:rsidR="00A00B86" w:rsidRDefault="00A00B86" w:rsidP="006F2A33">
      <w:pPr>
        <w:spacing w:line="360" w:lineRule="auto"/>
        <w:jc w:val="both"/>
        <w:rPr>
          <w:rFonts w:ascii="Arial" w:hAnsi="Arial" w:cs="Arial"/>
          <w:sz w:val="24"/>
          <w:szCs w:val="24"/>
        </w:rPr>
      </w:pPr>
    </w:p>
    <w:p w14:paraId="6A7B1DD5" w14:textId="10345604" w:rsidR="00A00B86" w:rsidRDefault="00A00B86" w:rsidP="006F2A33">
      <w:pPr>
        <w:spacing w:line="360" w:lineRule="auto"/>
        <w:jc w:val="both"/>
        <w:rPr>
          <w:rFonts w:ascii="Arial" w:hAnsi="Arial" w:cs="Arial"/>
          <w:sz w:val="24"/>
          <w:szCs w:val="24"/>
        </w:rPr>
      </w:pPr>
    </w:p>
    <w:p w14:paraId="42D47E91" w14:textId="6D085378" w:rsidR="00A00B86" w:rsidRDefault="00A00B86" w:rsidP="006F2A33">
      <w:pPr>
        <w:spacing w:line="360" w:lineRule="auto"/>
        <w:jc w:val="both"/>
        <w:rPr>
          <w:rFonts w:ascii="Arial" w:hAnsi="Arial" w:cs="Arial"/>
          <w:sz w:val="24"/>
          <w:szCs w:val="24"/>
        </w:rPr>
      </w:pPr>
    </w:p>
    <w:p w14:paraId="62D836AC" w14:textId="77777777" w:rsidR="00A00B86" w:rsidRPr="00F87C0D" w:rsidRDefault="00A00B86" w:rsidP="006F2A33">
      <w:pPr>
        <w:spacing w:line="360" w:lineRule="auto"/>
        <w:jc w:val="both"/>
        <w:rPr>
          <w:rFonts w:ascii="Arial" w:hAnsi="Arial" w:cs="Arial"/>
          <w:sz w:val="24"/>
          <w:szCs w:val="24"/>
        </w:rPr>
      </w:pPr>
    </w:p>
    <w:p w14:paraId="7C105B49" w14:textId="2346F781" w:rsidR="00F87C0D" w:rsidRPr="00773CDF" w:rsidRDefault="00F87C0D" w:rsidP="006F2A33">
      <w:pPr>
        <w:pStyle w:val="Ttulo1"/>
        <w:spacing w:line="360" w:lineRule="auto"/>
      </w:pPr>
      <w:bookmarkStart w:id="49" w:name="_Toc162863687"/>
      <w:bookmarkStart w:id="50" w:name="_Toc169975388"/>
      <w:r w:rsidRPr="00773CDF">
        <w:lastRenderedPageBreak/>
        <w:t>Descripción de la empresa u organización y del puesto o área del trabajo del estudiante</w:t>
      </w:r>
      <w:r w:rsidR="291665AC" w:rsidRPr="00773CDF">
        <w:t>.</w:t>
      </w:r>
      <w:bookmarkEnd w:id="49"/>
      <w:bookmarkEnd w:id="50"/>
    </w:p>
    <w:p w14:paraId="3C393FA9" w14:textId="77777777" w:rsidR="00B96CF4" w:rsidRDefault="00B96CF4" w:rsidP="006F2A33">
      <w:pPr>
        <w:spacing w:line="360" w:lineRule="auto"/>
        <w:jc w:val="both"/>
        <w:rPr>
          <w:rFonts w:ascii="Arial" w:hAnsi="Arial" w:cs="Arial"/>
          <w:sz w:val="24"/>
          <w:szCs w:val="24"/>
        </w:rPr>
      </w:pPr>
    </w:p>
    <w:p w14:paraId="45C07821"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Instituto Tecnológico de Toluca pertenece al sistema de la Secretaría de Educación Pública conocido como Tecnológico Nacional de México. Esta red se encarga de formar profesionales en la Ciencia y la Tecnológica, así como impulsarlos a través de la creación de proyectos y su divulgación.</w:t>
      </w:r>
    </w:p>
    <w:p w14:paraId="03CD748A" w14:textId="77777777" w:rsidR="008463AA" w:rsidRPr="002D5630" w:rsidRDefault="008463AA" w:rsidP="006F2A33">
      <w:pPr>
        <w:spacing w:line="360" w:lineRule="auto"/>
        <w:jc w:val="both"/>
        <w:rPr>
          <w:rFonts w:ascii="Arial" w:hAnsi="Arial" w:cs="Arial"/>
          <w:sz w:val="24"/>
        </w:rPr>
      </w:pPr>
      <w:r w:rsidRPr="002D5630">
        <w:rPr>
          <w:rFonts w:ascii="Arial" w:hAnsi="Arial" w:cs="Arial"/>
          <w:sz w:val="24"/>
        </w:rPr>
        <w:t>El ITT se ha consolidado como una de las universidades de calidad en el Estado de México con respecto a esta área. Han tratado de cubrir las áreas industriales y de servicios en varias regiones del país, vinculándose a empresas, organizaciones e instituciones. Promueven entre sus catedráticos y estudiantes valores como la justicia, independencia, democracia y solidaridad. Por eso procuran el deporte y la cultura como estrategia para mentes y cuerpos sanos.</w:t>
      </w:r>
    </w:p>
    <w:p w14:paraId="7BFC90D8" w14:textId="77777777" w:rsidR="008463AA" w:rsidRDefault="008463AA" w:rsidP="006F2A33">
      <w:pPr>
        <w:spacing w:line="360" w:lineRule="auto"/>
        <w:jc w:val="both"/>
        <w:rPr>
          <w:rFonts w:ascii="Arial" w:hAnsi="Arial" w:cs="Arial"/>
          <w:sz w:val="24"/>
        </w:rPr>
      </w:pPr>
      <w:r w:rsidRPr="002D5630">
        <w:rPr>
          <w:rFonts w:ascii="Arial" w:hAnsi="Arial" w:cs="Arial"/>
          <w:sz w:val="24"/>
        </w:rPr>
        <w:t>Realizan actividades donde vinculan a sus estudiantes a proyectos con comunidades, así como la movilidad a otras ciudades o países. Y también imparten capacitación continua para sus egresados y personas en general que quieran seguirse preparando.</w:t>
      </w:r>
    </w:p>
    <w:p w14:paraId="234DAFF2" w14:textId="77777777" w:rsidR="008463AA" w:rsidRPr="00AB2E30" w:rsidRDefault="008463AA" w:rsidP="006F2A33">
      <w:pPr>
        <w:spacing w:line="360" w:lineRule="auto"/>
        <w:jc w:val="both"/>
        <w:rPr>
          <w:rFonts w:ascii="Arial" w:hAnsi="Arial" w:cs="Arial"/>
          <w:sz w:val="24"/>
          <w:szCs w:val="24"/>
        </w:rPr>
      </w:pPr>
      <w:r>
        <w:rPr>
          <w:rFonts w:ascii="Arial" w:hAnsi="Arial" w:cs="Arial"/>
          <w:sz w:val="24"/>
          <w:szCs w:val="24"/>
        </w:rPr>
        <w:t>Misió</w:t>
      </w:r>
      <w:r w:rsidRPr="00AB2E30">
        <w:rPr>
          <w:rFonts w:ascii="Arial" w:hAnsi="Arial" w:cs="Arial"/>
          <w:sz w:val="24"/>
          <w:szCs w:val="24"/>
        </w:rPr>
        <w:t xml:space="preserve">n </w:t>
      </w:r>
    </w:p>
    <w:p w14:paraId="7663ABF4" w14:textId="77777777" w:rsidR="008463AA" w:rsidRDefault="008463AA" w:rsidP="006F2A33">
      <w:pPr>
        <w:spacing w:line="360" w:lineRule="auto"/>
        <w:jc w:val="both"/>
        <w:rPr>
          <w:rFonts w:ascii="Arial" w:hAnsi="Arial" w:cs="Arial"/>
          <w:sz w:val="24"/>
          <w:szCs w:val="24"/>
        </w:rPr>
      </w:pPr>
      <w:r w:rsidRPr="00AB2E30">
        <w:rPr>
          <w:rFonts w:ascii="Arial" w:hAnsi="Arial" w:cs="Arial"/>
          <w:sz w:val="24"/>
          <w:szCs w:val="24"/>
        </w:rPr>
        <w:t xml:space="preserve">Ofrecer servicios de Educación Superior Tecnológica con calidad, equidad y pertinencia, orientados a la formación integral del ser humano mediante la oferta de programas educativos acreditados y que promuevan el desarrollo sustentable para la conformación de una sociedad justa y humana. </w:t>
      </w:r>
    </w:p>
    <w:p w14:paraId="68C8B60F" w14:textId="77777777" w:rsidR="008463AA" w:rsidRDefault="008463AA" w:rsidP="006F2A33">
      <w:pPr>
        <w:spacing w:line="360" w:lineRule="auto"/>
        <w:jc w:val="both"/>
        <w:rPr>
          <w:rFonts w:ascii="Arial" w:hAnsi="Arial" w:cs="Arial"/>
          <w:sz w:val="24"/>
          <w:szCs w:val="24"/>
        </w:rPr>
      </w:pPr>
      <w:r>
        <w:rPr>
          <w:rFonts w:ascii="Arial" w:hAnsi="Arial" w:cs="Arial"/>
          <w:sz w:val="24"/>
          <w:szCs w:val="24"/>
        </w:rPr>
        <w:t xml:space="preserve">Visión </w:t>
      </w:r>
    </w:p>
    <w:p w14:paraId="76FD588E" w14:textId="77777777" w:rsidR="008463AA" w:rsidRPr="00AB2E30" w:rsidRDefault="008463AA" w:rsidP="006F2A33">
      <w:pPr>
        <w:spacing w:line="360" w:lineRule="auto"/>
        <w:jc w:val="both"/>
        <w:rPr>
          <w:rFonts w:ascii="Arial" w:hAnsi="Arial" w:cs="Arial"/>
          <w:sz w:val="28"/>
          <w:szCs w:val="24"/>
        </w:rPr>
      </w:pPr>
      <w:r w:rsidRPr="00AB2E30">
        <w:rPr>
          <w:rFonts w:ascii="Arial" w:hAnsi="Arial" w:cs="Arial"/>
          <w:sz w:val="24"/>
        </w:rPr>
        <w:t xml:space="preserve">Ser una Institución de Educación Superior Tecnológica basada en valores y reconocida por ofrecer un servicio de calidad, mediante el desarrollo sostenido, sustentable y equitativo de su entorno y a través del alto desempeño de su personal. </w:t>
      </w:r>
    </w:p>
    <w:p w14:paraId="30E869F6" w14:textId="22956727" w:rsidR="00A00B86" w:rsidRPr="00F87C0D" w:rsidRDefault="001E5B97" w:rsidP="006F2A33">
      <w:pPr>
        <w:spacing w:line="360" w:lineRule="auto"/>
        <w:jc w:val="center"/>
        <w:rPr>
          <w:rFonts w:ascii="Arial" w:hAnsi="Arial" w:cs="Arial"/>
          <w:sz w:val="24"/>
          <w:szCs w:val="24"/>
        </w:rPr>
      </w:pPr>
      <w:r>
        <w:rPr>
          <w:rFonts w:ascii="Arial" w:hAnsi="Arial" w:cs="Arial"/>
          <w:sz w:val="24"/>
          <w:szCs w:val="24"/>
        </w:rPr>
        <w:tab/>
      </w:r>
    </w:p>
    <w:p w14:paraId="5FFA3F8A" w14:textId="415D7E81" w:rsidR="00F87C0D" w:rsidRPr="00F87C0D" w:rsidRDefault="00F87C0D" w:rsidP="006F2A33">
      <w:pPr>
        <w:pStyle w:val="Ttulo1"/>
        <w:spacing w:line="360" w:lineRule="auto"/>
      </w:pPr>
      <w:bookmarkStart w:id="51" w:name="_Toc162863688"/>
      <w:bookmarkStart w:id="52" w:name="_Toc169975389"/>
      <w:r w:rsidRPr="00F87C0D">
        <w:lastRenderedPageBreak/>
        <w:t>Problema a resolver</w:t>
      </w:r>
      <w:bookmarkEnd w:id="51"/>
      <w:bookmarkEnd w:id="52"/>
      <w:r w:rsidRPr="00F87C0D">
        <w:t xml:space="preserve"> </w:t>
      </w:r>
    </w:p>
    <w:p w14:paraId="23DFCB27" w14:textId="77777777" w:rsidR="003C3FEC" w:rsidRDefault="003C3FEC" w:rsidP="006F2A33">
      <w:pPr>
        <w:spacing w:line="360" w:lineRule="auto"/>
        <w:jc w:val="both"/>
        <w:rPr>
          <w:rFonts w:ascii="Arial" w:hAnsi="Arial" w:cs="Arial"/>
          <w:sz w:val="24"/>
          <w:szCs w:val="24"/>
        </w:rPr>
      </w:pPr>
    </w:p>
    <w:p w14:paraId="6F536178" w14:textId="71CB6B49"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Actualmente, las organizaciones se enfrentan a desafíos significativos al intentar analizar grandes conjuntos de datos que contienen tanto variables numéricas como categóricas. Estos datos mixtos son comunes en muchos campos, desde el comercio minorista hasta la investigación científica, y la falta de herramientas adecuadas para procesarlos y agruparlos eficazmente representa un obstáculo importante.</w:t>
      </w:r>
    </w:p>
    <w:p w14:paraId="62EB5110"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Los métodos tradicionales de análisis de datos, como los algoritmos de agrupamiento estándar, suelen ser efectivos solo con un tipo de variable, ya sea numérica o categórica, pero no ambos. Esta limitación impide la identificación de patrones y tendencias clave en los datos mixtos, lo que puede llevar a interpretaciones incompletas y decisiones menos efectivas. La incapacidad de manejar estos datos de manera eficiente resulta en una visión parcial de las relaciones importantes entre las variables numéricas y categóricas, afectando negativamente la toma de decisiones estratégicas.</w:t>
      </w:r>
    </w:p>
    <w:p w14:paraId="0C22A018"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Además, la integración y comprensión de datos mixtos es crucial para diversas aplicaciones, desde el análisis de comportamiento del cliente hasta la investigación científica y la gestión operativa. Sin herramientas adecuadas, las organizaciones tienen dificultades para integrar datos de diferentes fuentes y obtener una comprensión holística. Esta deficiencia limita la capacidad para desarrollar estrategias efectivas y mejorar procesos operativos.</w:t>
      </w:r>
    </w:p>
    <w:p w14:paraId="56016485"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Existe una necesidad urgente de herramientas que puedan manejar eficientemente datos mixtos, permitiendo la identificación de patrones y tendencias que no son evidentes cuando se analizan tipos de datos por separado. Un sistema que utilice algoritmos avanzados, como el K-Prototypes, puede agrupar datos mixtos en clústeres significativos, mejorando la precisión del análisis y facilitando la toma de decisiones basada en datos.</w:t>
      </w:r>
    </w:p>
    <w:p w14:paraId="7F7FA637" w14:textId="77777777" w:rsidR="0065762F" w:rsidRPr="0065762F" w:rsidRDefault="0065762F" w:rsidP="006F2A33">
      <w:pPr>
        <w:spacing w:line="360" w:lineRule="auto"/>
        <w:jc w:val="both"/>
        <w:rPr>
          <w:rFonts w:ascii="Arial" w:hAnsi="Arial" w:cs="Arial"/>
          <w:sz w:val="24"/>
          <w:szCs w:val="24"/>
        </w:rPr>
      </w:pPr>
      <w:r w:rsidRPr="0065762F">
        <w:rPr>
          <w:rFonts w:ascii="Arial" w:hAnsi="Arial" w:cs="Arial"/>
          <w:sz w:val="24"/>
          <w:szCs w:val="24"/>
        </w:rPr>
        <w:t xml:space="preserve">Sin una solución adecuada, las organizaciones continuarán enfrentando dificultades para extraer valor significativo de sus datos, lo que puede resultar en decisiones </w:t>
      </w:r>
      <w:r w:rsidRPr="0065762F">
        <w:rPr>
          <w:rFonts w:ascii="Arial" w:hAnsi="Arial" w:cs="Arial"/>
          <w:sz w:val="24"/>
          <w:szCs w:val="24"/>
        </w:rPr>
        <w:lastRenderedPageBreak/>
        <w:t>subóptimas y limitar la capacidad de innovación. En un entorno empresarial competitivo, la capacidad de analizar y actuar sobre datos de manera efectiva es un diferenciador clave. La falta de herramientas adecuadas puede poner a las organizaciones en desventaja frente a competidores que sí pueden aprovechar completamente sus datos.</w:t>
      </w:r>
    </w:p>
    <w:p w14:paraId="3C2EBA7C" w14:textId="77777777" w:rsidR="001150AB" w:rsidRDefault="001150AB" w:rsidP="006F2A33">
      <w:pPr>
        <w:spacing w:line="360" w:lineRule="auto"/>
        <w:jc w:val="both"/>
        <w:rPr>
          <w:rFonts w:ascii="Arial" w:hAnsi="Arial" w:cs="Arial"/>
          <w:sz w:val="24"/>
          <w:szCs w:val="24"/>
        </w:rPr>
      </w:pPr>
    </w:p>
    <w:p w14:paraId="26DB8B89" w14:textId="77777777" w:rsidR="001150AB" w:rsidRDefault="001150AB" w:rsidP="006F2A33">
      <w:pPr>
        <w:spacing w:line="360" w:lineRule="auto"/>
        <w:jc w:val="both"/>
        <w:rPr>
          <w:rFonts w:ascii="Arial" w:hAnsi="Arial" w:cs="Arial"/>
          <w:sz w:val="24"/>
          <w:szCs w:val="24"/>
        </w:rPr>
      </w:pPr>
    </w:p>
    <w:p w14:paraId="23CD1B15" w14:textId="77777777" w:rsidR="001150AB" w:rsidRDefault="001150AB" w:rsidP="006F2A33">
      <w:pPr>
        <w:spacing w:line="360" w:lineRule="auto"/>
        <w:jc w:val="both"/>
        <w:rPr>
          <w:rFonts w:ascii="Arial" w:hAnsi="Arial" w:cs="Arial"/>
          <w:sz w:val="24"/>
          <w:szCs w:val="24"/>
        </w:rPr>
      </w:pPr>
    </w:p>
    <w:p w14:paraId="6A75292C" w14:textId="77777777" w:rsidR="001150AB" w:rsidRDefault="001150AB" w:rsidP="006F2A33">
      <w:pPr>
        <w:spacing w:line="360" w:lineRule="auto"/>
        <w:jc w:val="both"/>
        <w:rPr>
          <w:rFonts w:ascii="Arial" w:hAnsi="Arial" w:cs="Arial"/>
          <w:sz w:val="24"/>
          <w:szCs w:val="24"/>
        </w:rPr>
      </w:pPr>
    </w:p>
    <w:p w14:paraId="02C1DAA1" w14:textId="77777777" w:rsidR="006F2A33" w:rsidRDefault="006F2A33" w:rsidP="006F2A33">
      <w:pPr>
        <w:spacing w:line="360" w:lineRule="auto"/>
        <w:jc w:val="both"/>
        <w:rPr>
          <w:rFonts w:ascii="Arial" w:hAnsi="Arial" w:cs="Arial"/>
          <w:sz w:val="24"/>
          <w:szCs w:val="24"/>
        </w:rPr>
      </w:pPr>
    </w:p>
    <w:p w14:paraId="42411424" w14:textId="77777777" w:rsidR="006F2A33" w:rsidRDefault="006F2A33" w:rsidP="006F2A33">
      <w:pPr>
        <w:spacing w:line="360" w:lineRule="auto"/>
        <w:jc w:val="both"/>
        <w:rPr>
          <w:rFonts w:ascii="Arial" w:hAnsi="Arial" w:cs="Arial"/>
          <w:sz w:val="24"/>
          <w:szCs w:val="24"/>
        </w:rPr>
      </w:pPr>
    </w:p>
    <w:p w14:paraId="2168B3FD" w14:textId="77777777" w:rsidR="006F2A33" w:rsidRDefault="006F2A33" w:rsidP="006F2A33">
      <w:pPr>
        <w:spacing w:line="360" w:lineRule="auto"/>
        <w:jc w:val="both"/>
        <w:rPr>
          <w:rFonts w:ascii="Arial" w:hAnsi="Arial" w:cs="Arial"/>
          <w:sz w:val="24"/>
          <w:szCs w:val="24"/>
        </w:rPr>
      </w:pPr>
    </w:p>
    <w:p w14:paraId="148157A1" w14:textId="77777777" w:rsidR="006F2A33" w:rsidRDefault="006F2A33" w:rsidP="006F2A33">
      <w:pPr>
        <w:spacing w:line="360" w:lineRule="auto"/>
        <w:jc w:val="both"/>
        <w:rPr>
          <w:rFonts w:ascii="Arial" w:hAnsi="Arial" w:cs="Arial"/>
          <w:sz w:val="24"/>
          <w:szCs w:val="24"/>
        </w:rPr>
      </w:pPr>
    </w:p>
    <w:p w14:paraId="72757FD1" w14:textId="77777777" w:rsidR="006F2A33" w:rsidRDefault="006F2A33" w:rsidP="006F2A33">
      <w:pPr>
        <w:spacing w:line="360" w:lineRule="auto"/>
        <w:jc w:val="both"/>
        <w:rPr>
          <w:rFonts w:ascii="Arial" w:hAnsi="Arial" w:cs="Arial"/>
          <w:sz w:val="24"/>
          <w:szCs w:val="24"/>
        </w:rPr>
      </w:pPr>
    </w:p>
    <w:p w14:paraId="6B21F2E7" w14:textId="77777777" w:rsidR="006F2A33" w:rsidRDefault="006F2A33" w:rsidP="006F2A33">
      <w:pPr>
        <w:spacing w:line="360" w:lineRule="auto"/>
        <w:jc w:val="both"/>
        <w:rPr>
          <w:rFonts w:ascii="Arial" w:hAnsi="Arial" w:cs="Arial"/>
          <w:sz w:val="24"/>
          <w:szCs w:val="24"/>
        </w:rPr>
      </w:pPr>
    </w:p>
    <w:p w14:paraId="487BFB13" w14:textId="77777777" w:rsidR="006F2A33" w:rsidRDefault="006F2A33" w:rsidP="006F2A33">
      <w:pPr>
        <w:spacing w:line="360" w:lineRule="auto"/>
        <w:jc w:val="both"/>
        <w:rPr>
          <w:rFonts w:ascii="Arial" w:hAnsi="Arial" w:cs="Arial"/>
          <w:sz w:val="24"/>
          <w:szCs w:val="24"/>
        </w:rPr>
      </w:pPr>
    </w:p>
    <w:p w14:paraId="7B0FA645" w14:textId="77777777" w:rsidR="006F2A33" w:rsidRDefault="006F2A33" w:rsidP="006F2A33">
      <w:pPr>
        <w:spacing w:line="360" w:lineRule="auto"/>
        <w:jc w:val="both"/>
        <w:rPr>
          <w:rFonts w:ascii="Arial" w:hAnsi="Arial" w:cs="Arial"/>
          <w:sz w:val="24"/>
          <w:szCs w:val="24"/>
        </w:rPr>
      </w:pPr>
    </w:p>
    <w:p w14:paraId="6F36868A" w14:textId="77777777" w:rsidR="006F2A33" w:rsidRDefault="006F2A33" w:rsidP="006F2A33">
      <w:pPr>
        <w:spacing w:line="360" w:lineRule="auto"/>
        <w:jc w:val="both"/>
        <w:rPr>
          <w:rFonts w:ascii="Arial" w:hAnsi="Arial" w:cs="Arial"/>
          <w:sz w:val="24"/>
          <w:szCs w:val="24"/>
        </w:rPr>
      </w:pPr>
    </w:p>
    <w:p w14:paraId="00BC5A07" w14:textId="77777777" w:rsidR="006F2A33" w:rsidRDefault="006F2A33" w:rsidP="006F2A33">
      <w:pPr>
        <w:spacing w:line="360" w:lineRule="auto"/>
        <w:jc w:val="both"/>
        <w:rPr>
          <w:rFonts w:ascii="Arial" w:hAnsi="Arial" w:cs="Arial"/>
          <w:sz w:val="24"/>
          <w:szCs w:val="24"/>
        </w:rPr>
      </w:pPr>
    </w:p>
    <w:p w14:paraId="425C95EE" w14:textId="77777777" w:rsidR="006F2A33" w:rsidRDefault="006F2A33" w:rsidP="006F2A33">
      <w:pPr>
        <w:spacing w:line="360" w:lineRule="auto"/>
        <w:jc w:val="both"/>
        <w:rPr>
          <w:rFonts w:ascii="Arial" w:hAnsi="Arial" w:cs="Arial"/>
          <w:sz w:val="24"/>
          <w:szCs w:val="24"/>
        </w:rPr>
      </w:pPr>
    </w:p>
    <w:p w14:paraId="0E2FBE8B" w14:textId="77777777" w:rsidR="003C3FEC" w:rsidRDefault="003C3FEC" w:rsidP="006F2A33">
      <w:pPr>
        <w:spacing w:line="360" w:lineRule="auto"/>
        <w:jc w:val="both"/>
        <w:rPr>
          <w:rFonts w:ascii="Arial" w:hAnsi="Arial" w:cs="Arial"/>
          <w:sz w:val="24"/>
          <w:szCs w:val="24"/>
        </w:rPr>
      </w:pPr>
    </w:p>
    <w:p w14:paraId="1485A2A2" w14:textId="77777777" w:rsidR="003C3FEC" w:rsidRDefault="003C3FEC" w:rsidP="006F2A33">
      <w:pPr>
        <w:spacing w:line="360" w:lineRule="auto"/>
        <w:jc w:val="both"/>
        <w:rPr>
          <w:rFonts w:ascii="Arial" w:hAnsi="Arial" w:cs="Arial"/>
          <w:sz w:val="24"/>
          <w:szCs w:val="24"/>
        </w:rPr>
      </w:pPr>
    </w:p>
    <w:p w14:paraId="533FA467" w14:textId="77777777" w:rsidR="001150AB" w:rsidRPr="001150AB" w:rsidRDefault="001150AB" w:rsidP="006F2A33">
      <w:pPr>
        <w:spacing w:line="360" w:lineRule="auto"/>
        <w:jc w:val="both"/>
        <w:rPr>
          <w:rFonts w:ascii="Arial" w:hAnsi="Arial" w:cs="Arial"/>
          <w:sz w:val="24"/>
          <w:szCs w:val="24"/>
        </w:rPr>
      </w:pPr>
    </w:p>
    <w:p w14:paraId="622C69C0" w14:textId="42BEC5AE" w:rsidR="00F87C0D" w:rsidRPr="00463F5B" w:rsidRDefault="00F87C0D" w:rsidP="006F2A33">
      <w:pPr>
        <w:pStyle w:val="Ttulo1"/>
        <w:spacing w:line="360" w:lineRule="auto"/>
      </w:pPr>
      <w:bookmarkStart w:id="53" w:name="_Toc162863689"/>
      <w:bookmarkStart w:id="54" w:name="_Toc169975390"/>
      <w:r w:rsidRPr="00463F5B">
        <w:lastRenderedPageBreak/>
        <w:t>Objetivos</w:t>
      </w:r>
      <w:bookmarkEnd w:id="53"/>
      <w:bookmarkEnd w:id="54"/>
    </w:p>
    <w:p w14:paraId="5CE1DB5E" w14:textId="27FF1292" w:rsidR="00F87C0D" w:rsidRDefault="00F87C0D" w:rsidP="006F2A33">
      <w:pPr>
        <w:spacing w:line="360" w:lineRule="auto"/>
        <w:jc w:val="both"/>
        <w:rPr>
          <w:rFonts w:ascii="Arial" w:hAnsi="Arial" w:cs="Arial"/>
          <w:sz w:val="24"/>
          <w:szCs w:val="24"/>
        </w:rPr>
      </w:pPr>
    </w:p>
    <w:p w14:paraId="7F783DD5" w14:textId="4A847BF5" w:rsidR="004F41B2" w:rsidRDefault="004F41B2" w:rsidP="006F2A33">
      <w:pPr>
        <w:pStyle w:val="Ttulo2"/>
        <w:spacing w:line="360" w:lineRule="auto"/>
      </w:pPr>
      <w:bookmarkStart w:id="55" w:name="_Toc169975391"/>
      <w:r>
        <w:t>General</w:t>
      </w:r>
      <w:bookmarkEnd w:id="55"/>
    </w:p>
    <w:p w14:paraId="49B230D9" w14:textId="77777777" w:rsidR="00A00B86" w:rsidRDefault="00A00B86" w:rsidP="006F2A33">
      <w:pPr>
        <w:spacing w:line="360" w:lineRule="auto"/>
        <w:jc w:val="both"/>
        <w:rPr>
          <w:rFonts w:ascii="Arial" w:hAnsi="Arial" w:cs="Arial"/>
          <w:sz w:val="24"/>
          <w:szCs w:val="24"/>
        </w:rPr>
      </w:pPr>
    </w:p>
    <w:p w14:paraId="5BE5445B" w14:textId="4EEE10EC" w:rsidR="008463AA" w:rsidRDefault="008463AA" w:rsidP="006F2A33">
      <w:pPr>
        <w:spacing w:line="360" w:lineRule="auto"/>
        <w:jc w:val="both"/>
        <w:rPr>
          <w:rFonts w:ascii="Arial" w:hAnsi="Arial" w:cs="Arial"/>
          <w:sz w:val="24"/>
          <w:szCs w:val="24"/>
        </w:rPr>
      </w:pPr>
      <w:r w:rsidRPr="00DE1803">
        <w:rPr>
          <w:rFonts w:ascii="Arial" w:hAnsi="Arial" w:cs="Arial"/>
          <w:sz w:val="24"/>
          <w:szCs w:val="24"/>
        </w:rPr>
        <w:t xml:space="preserve">Implementación del algoritmo de agrupamiento K-Prototypes para encontrar la descripción de patrones en un conjunto de datos con datos numéricos y categóricos.  </w:t>
      </w:r>
    </w:p>
    <w:p w14:paraId="5131C9A5" w14:textId="765745DC" w:rsidR="00A00B86" w:rsidRDefault="00A00B86" w:rsidP="006F2A33">
      <w:pPr>
        <w:spacing w:line="360" w:lineRule="auto"/>
        <w:jc w:val="both"/>
        <w:rPr>
          <w:rFonts w:ascii="Arial" w:hAnsi="Arial" w:cs="Arial"/>
          <w:sz w:val="24"/>
          <w:szCs w:val="24"/>
        </w:rPr>
      </w:pPr>
    </w:p>
    <w:p w14:paraId="5794314E" w14:textId="46AF85A9" w:rsidR="004F41B2" w:rsidRDefault="004F41B2" w:rsidP="006F2A33">
      <w:pPr>
        <w:pStyle w:val="Ttulo2"/>
        <w:spacing w:line="360" w:lineRule="auto"/>
      </w:pPr>
      <w:bookmarkStart w:id="56" w:name="_Toc169975392"/>
      <w:r>
        <w:t>Específicos</w:t>
      </w:r>
      <w:bookmarkEnd w:id="56"/>
    </w:p>
    <w:p w14:paraId="56A78EDE" w14:textId="71A28602" w:rsidR="004F41B2" w:rsidRDefault="004F41B2" w:rsidP="006F2A33">
      <w:pPr>
        <w:spacing w:line="360" w:lineRule="auto"/>
      </w:pPr>
    </w:p>
    <w:p w14:paraId="5B386822"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Estudio y análisis de algoritmos de agrupamiento (K-Prototypes)</w:t>
      </w:r>
    </w:p>
    <w:p w14:paraId="1DFFC3B5"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y comprensión de la base de datos que será utilizada</w:t>
      </w:r>
    </w:p>
    <w:p w14:paraId="7803CB0C"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Análisis estadístico de la base de datos que se utilizará</w:t>
      </w:r>
    </w:p>
    <w:p w14:paraId="44917276"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Diseño del prototipo del Software</w:t>
      </w:r>
    </w:p>
    <w:p w14:paraId="1AE0F05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Implementación en el lenguaje Phyton</w:t>
      </w:r>
    </w:p>
    <w:p w14:paraId="426FDF90" w14:textId="77777777" w:rsidR="008463AA" w:rsidRPr="0040042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Realización de pruebas</w:t>
      </w:r>
    </w:p>
    <w:p w14:paraId="2037796B" w14:textId="08F4B5B0" w:rsidR="00A00B86" w:rsidRDefault="008463AA" w:rsidP="006F2A33">
      <w:pPr>
        <w:pStyle w:val="Prrafodelista"/>
        <w:numPr>
          <w:ilvl w:val="0"/>
          <w:numId w:val="24"/>
        </w:numPr>
        <w:spacing w:line="360" w:lineRule="auto"/>
        <w:rPr>
          <w:rFonts w:ascii="Arial" w:hAnsi="Arial" w:cs="Arial"/>
          <w:sz w:val="24"/>
        </w:rPr>
      </w:pPr>
      <w:r w:rsidRPr="00400426">
        <w:rPr>
          <w:rFonts w:ascii="Arial" w:hAnsi="Arial" w:cs="Arial"/>
          <w:sz w:val="24"/>
        </w:rPr>
        <w:t>Presentación de resultados</w:t>
      </w:r>
    </w:p>
    <w:p w14:paraId="278C16E1" w14:textId="77777777" w:rsidR="001150AB" w:rsidRDefault="001150AB" w:rsidP="006F2A33">
      <w:pPr>
        <w:spacing w:line="360" w:lineRule="auto"/>
        <w:rPr>
          <w:rFonts w:ascii="Arial" w:hAnsi="Arial" w:cs="Arial"/>
          <w:sz w:val="24"/>
        </w:rPr>
      </w:pPr>
    </w:p>
    <w:p w14:paraId="4E33D277" w14:textId="77777777" w:rsidR="001150AB" w:rsidRDefault="001150AB" w:rsidP="006F2A33">
      <w:pPr>
        <w:spacing w:line="360" w:lineRule="auto"/>
        <w:rPr>
          <w:rFonts w:ascii="Arial" w:hAnsi="Arial" w:cs="Arial"/>
          <w:sz w:val="24"/>
        </w:rPr>
      </w:pPr>
    </w:p>
    <w:p w14:paraId="75849321" w14:textId="77777777" w:rsidR="001150AB" w:rsidRDefault="001150AB" w:rsidP="006F2A33">
      <w:pPr>
        <w:spacing w:line="360" w:lineRule="auto"/>
        <w:rPr>
          <w:rFonts w:ascii="Arial" w:hAnsi="Arial" w:cs="Arial"/>
          <w:sz w:val="24"/>
        </w:rPr>
      </w:pPr>
    </w:p>
    <w:p w14:paraId="2CD4CCE1" w14:textId="77777777" w:rsidR="001150AB" w:rsidRDefault="001150AB" w:rsidP="006F2A33">
      <w:pPr>
        <w:spacing w:line="360" w:lineRule="auto"/>
        <w:rPr>
          <w:rFonts w:ascii="Arial" w:hAnsi="Arial" w:cs="Arial"/>
          <w:sz w:val="24"/>
        </w:rPr>
      </w:pPr>
    </w:p>
    <w:p w14:paraId="0F8AA4AD" w14:textId="77777777" w:rsidR="001150AB" w:rsidRDefault="001150AB" w:rsidP="006F2A33">
      <w:pPr>
        <w:spacing w:line="360" w:lineRule="auto"/>
        <w:rPr>
          <w:rFonts w:ascii="Arial" w:hAnsi="Arial" w:cs="Arial"/>
          <w:sz w:val="24"/>
        </w:rPr>
      </w:pPr>
    </w:p>
    <w:p w14:paraId="157BC4F3" w14:textId="77777777" w:rsidR="001150AB" w:rsidRDefault="001150AB" w:rsidP="006F2A33">
      <w:pPr>
        <w:spacing w:line="360" w:lineRule="auto"/>
        <w:rPr>
          <w:rFonts w:ascii="Arial" w:hAnsi="Arial" w:cs="Arial"/>
          <w:sz w:val="24"/>
        </w:rPr>
      </w:pPr>
    </w:p>
    <w:p w14:paraId="0E45884A" w14:textId="77777777" w:rsidR="001150AB" w:rsidRDefault="001150AB" w:rsidP="006F2A33">
      <w:pPr>
        <w:spacing w:line="360" w:lineRule="auto"/>
        <w:rPr>
          <w:rFonts w:ascii="Arial" w:hAnsi="Arial" w:cs="Arial"/>
          <w:sz w:val="24"/>
        </w:rPr>
      </w:pPr>
    </w:p>
    <w:p w14:paraId="5EC608D9" w14:textId="77777777" w:rsidR="001150AB" w:rsidRDefault="001150AB" w:rsidP="006F2A33">
      <w:pPr>
        <w:spacing w:line="360" w:lineRule="auto"/>
        <w:rPr>
          <w:rFonts w:ascii="Arial" w:hAnsi="Arial" w:cs="Arial"/>
          <w:sz w:val="24"/>
        </w:rPr>
      </w:pPr>
    </w:p>
    <w:p w14:paraId="1D94592C" w14:textId="77777777" w:rsidR="001150AB" w:rsidRPr="001150AB" w:rsidRDefault="001150AB" w:rsidP="006F2A33">
      <w:pPr>
        <w:spacing w:line="360" w:lineRule="auto"/>
        <w:rPr>
          <w:rFonts w:ascii="Arial" w:hAnsi="Arial" w:cs="Arial"/>
          <w:sz w:val="24"/>
        </w:rPr>
      </w:pPr>
    </w:p>
    <w:p w14:paraId="0F404832" w14:textId="77777777" w:rsidR="00F87C0D" w:rsidRPr="00463F5B" w:rsidRDefault="00F87C0D" w:rsidP="006F2A33">
      <w:pPr>
        <w:pStyle w:val="Ttulo1"/>
        <w:spacing w:line="360" w:lineRule="auto"/>
      </w:pPr>
      <w:bookmarkStart w:id="57" w:name="_Toc162863690"/>
      <w:bookmarkStart w:id="58" w:name="_Toc169975393"/>
      <w:r w:rsidRPr="00463F5B">
        <w:lastRenderedPageBreak/>
        <w:t>Justificación</w:t>
      </w:r>
      <w:bookmarkEnd w:id="57"/>
      <w:bookmarkEnd w:id="58"/>
      <w:r w:rsidRPr="00463F5B">
        <w:t xml:space="preserve"> </w:t>
      </w:r>
    </w:p>
    <w:p w14:paraId="301E4F27" w14:textId="28B1EB2D" w:rsidR="00F87C0D" w:rsidRDefault="00F87C0D" w:rsidP="006F2A33">
      <w:pPr>
        <w:pStyle w:val="Default"/>
        <w:spacing w:line="360" w:lineRule="auto"/>
        <w:jc w:val="both"/>
      </w:pPr>
    </w:p>
    <w:p w14:paraId="2EEACB93" w14:textId="77777777" w:rsidR="008463AA" w:rsidRPr="000115FD" w:rsidRDefault="008463AA" w:rsidP="006F2A33">
      <w:pPr>
        <w:spacing w:line="360" w:lineRule="auto"/>
        <w:jc w:val="both"/>
        <w:rPr>
          <w:rFonts w:ascii="Arial" w:hAnsi="Arial" w:cs="Arial"/>
          <w:sz w:val="24"/>
          <w:szCs w:val="24"/>
        </w:rPr>
      </w:pPr>
      <w:r w:rsidRPr="00C2791A">
        <w:rPr>
          <w:rFonts w:ascii="Arial" w:hAnsi="Arial" w:cs="Arial"/>
          <w:sz w:val="24"/>
          <w:szCs w:val="24"/>
        </w:rPr>
        <w:t>Existen pocos algoritmos de agrupamiento que trabajen con datos de tipo mezclado (Numérico y categóricos) por esta razón, contar con esta implementación del algoritmo de agrupamiento permitirá, realizar estudios de análisis de datos, para cualquier conjunto de datos de este tipo</w:t>
      </w:r>
      <w:r>
        <w:rPr>
          <w:rFonts w:ascii="Arial" w:hAnsi="Arial" w:cs="Arial"/>
          <w:sz w:val="24"/>
          <w:szCs w:val="24"/>
        </w:rPr>
        <w:t>. Muchos</w:t>
      </w:r>
      <w:r w:rsidRPr="000115FD">
        <w:rPr>
          <w:rFonts w:ascii="Arial" w:hAnsi="Arial" w:cs="Arial"/>
          <w:sz w:val="24"/>
          <w:szCs w:val="24"/>
        </w:rPr>
        <w:t xml:space="preserve"> conjuntos de datos contienen una combinación de variables numéricas y categóricas, lo que presenta un desafío considerable para los métodos de agrupamiento tradicionales. La falta de herramientas adecuadas para analizar estos datos mixtos puede llevar a interpretaciones incompletas y decisiones menos efectivas.</w:t>
      </w:r>
    </w:p>
    <w:p w14:paraId="00908772" w14:textId="3CAD327F"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La implementación del algoritmo de agrupamiento K-Prototypes permitirá analizar conjuntos de datos mixtos de manera más precisa y eficiente. Este proyecto se enfoca en desarrollar un software que utilice dicho algoritmo para identificar patrones y tendencias en los datos, lo que facilitará una comprensión más profunda de la información disponible.</w:t>
      </w:r>
      <w:r w:rsidR="0065653E">
        <w:rPr>
          <w:rFonts w:ascii="Arial" w:hAnsi="Arial" w:cs="Arial"/>
          <w:sz w:val="24"/>
          <w:szCs w:val="24"/>
        </w:rPr>
        <w:t xml:space="preserve"> </w:t>
      </w:r>
    </w:p>
    <w:p w14:paraId="43A8C701" w14:textId="77777777" w:rsidR="008463AA" w:rsidRPr="000115FD" w:rsidRDefault="008463AA" w:rsidP="006F2A33">
      <w:pPr>
        <w:spacing w:line="360" w:lineRule="auto"/>
        <w:jc w:val="both"/>
        <w:rPr>
          <w:rFonts w:ascii="Arial" w:hAnsi="Arial" w:cs="Arial"/>
          <w:sz w:val="24"/>
          <w:szCs w:val="24"/>
        </w:rPr>
      </w:pPr>
      <w:r w:rsidRPr="000115FD">
        <w:rPr>
          <w:rFonts w:ascii="Arial" w:hAnsi="Arial" w:cs="Arial"/>
          <w:sz w:val="24"/>
          <w:szCs w:val="24"/>
        </w:rPr>
        <w:t xml:space="preserve">Al permitir un análisis más completo de estos datos, </w:t>
      </w:r>
      <w:r>
        <w:rPr>
          <w:rFonts w:ascii="Arial" w:hAnsi="Arial" w:cs="Arial"/>
          <w:sz w:val="24"/>
          <w:szCs w:val="24"/>
        </w:rPr>
        <w:t xml:space="preserve">se </w:t>
      </w:r>
      <w:r w:rsidRPr="000115FD">
        <w:rPr>
          <w:rFonts w:ascii="Arial" w:hAnsi="Arial" w:cs="Arial"/>
          <w:sz w:val="24"/>
          <w:szCs w:val="24"/>
        </w:rPr>
        <w:t>podrá mejorar la gestión de recursos, optimizar la seguridad y el rendimiento de</w:t>
      </w:r>
      <w:r>
        <w:rPr>
          <w:rFonts w:ascii="Arial" w:hAnsi="Arial" w:cs="Arial"/>
          <w:sz w:val="24"/>
          <w:szCs w:val="24"/>
        </w:rPr>
        <w:t>l</w:t>
      </w:r>
      <w:r w:rsidRPr="000115FD">
        <w:rPr>
          <w:rFonts w:ascii="Arial" w:hAnsi="Arial" w:cs="Arial"/>
          <w:sz w:val="24"/>
          <w:szCs w:val="24"/>
        </w:rPr>
        <w:t xml:space="preserve"> sistema, y adaptar sus estrategias a las necesidades y comportamientos de los usuarios.</w:t>
      </w:r>
      <w:r>
        <w:rPr>
          <w:rFonts w:ascii="Arial" w:hAnsi="Arial" w:cs="Arial"/>
          <w:sz w:val="24"/>
          <w:szCs w:val="24"/>
        </w:rPr>
        <w:t xml:space="preserve"> </w:t>
      </w:r>
      <w:r w:rsidRPr="000115FD">
        <w:rPr>
          <w:rFonts w:ascii="Arial" w:hAnsi="Arial" w:cs="Arial"/>
          <w:sz w:val="24"/>
          <w:szCs w:val="24"/>
        </w:rPr>
        <w:t>La integración del algoritmo K-Prototypes e</w:t>
      </w:r>
      <w:r>
        <w:rPr>
          <w:rFonts w:ascii="Arial" w:hAnsi="Arial" w:cs="Arial"/>
          <w:sz w:val="24"/>
          <w:szCs w:val="24"/>
        </w:rPr>
        <w:t>s</w:t>
      </w:r>
      <w:r w:rsidRPr="000115FD">
        <w:rPr>
          <w:rFonts w:ascii="Arial" w:hAnsi="Arial" w:cs="Arial"/>
          <w:sz w:val="24"/>
          <w:szCs w:val="24"/>
        </w:rPr>
        <w:t xml:space="preserve"> una herramienta accesible que permita a los usuarios realizar análisis complejos sin necesidad de una formación avanzada en análisis de datos. </w:t>
      </w:r>
    </w:p>
    <w:p w14:paraId="4C97D40B" w14:textId="3CE739BF" w:rsidR="00A00B86" w:rsidRDefault="008463AA" w:rsidP="006F2A33">
      <w:pPr>
        <w:pStyle w:val="Default"/>
        <w:spacing w:line="360" w:lineRule="auto"/>
        <w:jc w:val="both"/>
      </w:pPr>
      <w:r w:rsidRPr="000115FD">
        <w:t>El desarrollo de este software no solo solucionará un problema técnico significativo, sino que también abrirá nuevas oportunidades para el análisis de datos. Al ofrecer una solución robusta para el análisis de datos mixtos, el proyecto contribuirá a la toma de decisiones más informadas y estratégicas, mejorando así la eficiencia y efectividad operativa</w:t>
      </w:r>
      <w:r>
        <w:t>.</w:t>
      </w:r>
    </w:p>
    <w:p w14:paraId="7D49BF6C" w14:textId="114185B4" w:rsidR="00A00B86" w:rsidRDefault="00A00B86" w:rsidP="006F2A33">
      <w:pPr>
        <w:pStyle w:val="Default"/>
        <w:spacing w:line="360" w:lineRule="auto"/>
        <w:jc w:val="both"/>
      </w:pPr>
    </w:p>
    <w:p w14:paraId="19B2FA6C" w14:textId="77777777" w:rsidR="00A00B86" w:rsidRDefault="00A00B86" w:rsidP="006F2A33">
      <w:pPr>
        <w:pStyle w:val="Default"/>
        <w:spacing w:line="360" w:lineRule="auto"/>
        <w:jc w:val="both"/>
      </w:pPr>
    </w:p>
    <w:p w14:paraId="42C37566" w14:textId="77777777" w:rsidR="001150AB" w:rsidRDefault="001150AB" w:rsidP="006F2A33">
      <w:pPr>
        <w:pStyle w:val="Default"/>
        <w:spacing w:line="360" w:lineRule="auto"/>
        <w:jc w:val="both"/>
      </w:pPr>
    </w:p>
    <w:p w14:paraId="42FEA57C" w14:textId="77777777" w:rsidR="001150AB" w:rsidRPr="00F87C0D" w:rsidRDefault="001150AB" w:rsidP="006F2A33">
      <w:pPr>
        <w:pStyle w:val="Default"/>
        <w:spacing w:line="360" w:lineRule="auto"/>
        <w:jc w:val="both"/>
      </w:pPr>
    </w:p>
    <w:p w14:paraId="4CB119F2" w14:textId="77777777" w:rsidR="00F87C0D" w:rsidRPr="00463F5B" w:rsidRDefault="00F87C0D" w:rsidP="006F2A33">
      <w:pPr>
        <w:pStyle w:val="Ttulo1"/>
        <w:spacing w:line="360" w:lineRule="auto"/>
      </w:pPr>
      <w:bookmarkStart w:id="59" w:name="_Toc162863691"/>
      <w:bookmarkStart w:id="60" w:name="_Toc169975394"/>
      <w:r w:rsidRPr="00463F5B">
        <w:lastRenderedPageBreak/>
        <w:t>Marco Teórico (fundamentos teóricos)</w:t>
      </w:r>
      <w:bookmarkEnd w:id="59"/>
      <w:bookmarkEnd w:id="60"/>
    </w:p>
    <w:p w14:paraId="75E0696A" w14:textId="77777777" w:rsidR="00235BE6" w:rsidRDefault="00235BE6" w:rsidP="00235BE6">
      <w:pPr>
        <w:spacing w:line="360" w:lineRule="auto"/>
        <w:jc w:val="both"/>
        <w:rPr>
          <w:rFonts w:ascii="Arial" w:hAnsi="Arial" w:cs="Arial"/>
          <w:sz w:val="24"/>
        </w:rPr>
      </w:pPr>
    </w:p>
    <w:p w14:paraId="1DBDD5DD" w14:textId="07EABE63" w:rsidR="00A27707" w:rsidRDefault="00A27707" w:rsidP="00A27707">
      <w:pPr>
        <w:pStyle w:val="Ttulo2"/>
      </w:pPr>
      <w:bookmarkStart w:id="61" w:name="_Toc169975395"/>
      <w:r>
        <w:t>Minería de datos</w:t>
      </w:r>
      <w:bookmarkEnd w:id="61"/>
    </w:p>
    <w:p w14:paraId="3440FBCC" w14:textId="77777777" w:rsidR="00A27707" w:rsidRDefault="00A27707" w:rsidP="00A27707"/>
    <w:p w14:paraId="31162EFC" w14:textId="22EF9967" w:rsidR="00A27707" w:rsidRDefault="00A27707" w:rsidP="00A27707">
      <w:pPr>
        <w:spacing w:line="360" w:lineRule="auto"/>
        <w:jc w:val="both"/>
        <w:rPr>
          <w:rFonts w:ascii="Arial" w:hAnsi="Arial" w:cs="Arial"/>
          <w:sz w:val="24"/>
          <w:szCs w:val="24"/>
        </w:rPr>
      </w:pPr>
      <w:r w:rsidRPr="00A27707">
        <w:rPr>
          <w:rFonts w:ascii="Arial" w:hAnsi="Arial" w:cs="Arial"/>
          <w:sz w:val="24"/>
          <w:szCs w:val="24"/>
        </w:rPr>
        <w:t>En la actualidad, las empresas que manejan grandes bases de datos buscan la manera de procesarlas, con la finalidad de encontrar aquello que les permita monitorear las ventas para realizar mercadeo dirigido y las tendencias para predecir situaciones futuras. En general, lo que se busca es encontrar los modelos o patrones que le den sentido a la enorme cantidad de datos. Sin duda, eso le compete a la minería de datos (MD), cuya finalidad es buscar información valiosa o conocimiento mediante el examen minucioso de una enorme cantidad de datos auxiliándose de técnicas y metodologías (algoritmos) diseñados para las tareas de clasificación, regresión, agrupamiento y detección de desviaciones entre otras.</w:t>
      </w:r>
    </w:p>
    <w:p w14:paraId="23271696" w14:textId="1396F797" w:rsidR="00A27707" w:rsidRDefault="00A27707" w:rsidP="00A27707">
      <w:pPr>
        <w:spacing w:line="360" w:lineRule="auto"/>
        <w:jc w:val="both"/>
        <w:rPr>
          <w:rFonts w:ascii="Arial" w:hAnsi="Arial" w:cs="Arial"/>
          <w:sz w:val="24"/>
          <w:szCs w:val="24"/>
        </w:rPr>
      </w:pPr>
      <w:r w:rsidRPr="00A27707">
        <w:rPr>
          <w:rFonts w:ascii="Arial" w:hAnsi="Arial" w:cs="Arial"/>
          <w:sz w:val="24"/>
          <w:szCs w:val="24"/>
        </w:rPr>
        <w:t>El proceso de minería de datos involucra ajustar modelos o determinar patrones a partir de datos observados. Este ajuste normalmente es de tipo estadístico, en el sentido que se permite un cierto ruido o error dentro del modelo. Los algoritmos de minería de datos realizan en general tareas de predicción (de datos desconocidos) y de descripción (de patrones). Los objetivos de la predicción y la descripción son llevados a cabo por el uso de las tareas primarias de la minería de datos: clasificación, regresión, clustering o agrupamiento, sumarización, dependencia del modelo, detección de cambios y desviación. La mayoría de los métodos de minería de datos están basados en conceptos de aprendizaje de máquina, reconocimiento de patrones y estadística. El conjunto de algoritmos diferentes para resolver cada uno de estos problemas puede ser a menudo desconcertante tanto para los analistas de datos expertos, como para los novatos.</w:t>
      </w:r>
      <w:r>
        <w:rPr>
          <w:rFonts w:ascii="Arial" w:hAnsi="Arial" w:cs="Arial"/>
          <w:sz w:val="24"/>
          <w:szCs w:val="24"/>
        </w:rPr>
        <w:t xml:space="preserve"> </w:t>
      </w:r>
      <w:r w:rsidRPr="00A27707">
        <w:rPr>
          <w:rFonts w:ascii="Arial" w:hAnsi="Arial" w:cs="Arial"/>
          <w:sz w:val="24"/>
          <w:szCs w:val="24"/>
        </w:rPr>
        <w:t>Los desarrollos actuales de minería de datos se basan en la búsqueda de métodos que manejen de manera eficiente la clasificación de grandes bases de datos, con datos de diferente naturaleza o una mezcla de estos.</w:t>
      </w:r>
    </w:p>
    <w:p w14:paraId="20A01B61" w14:textId="77777777" w:rsidR="00D74E4A" w:rsidRDefault="00D74E4A" w:rsidP="00A27707">
      <w:pPr>
        <w:spacing w:line="360" w:lineRule="auto"/>
        <w:jc w:val="both"/>
        <w:rPr>
          <w:rFonts w:ascii="Arial" w:hAnsi="Arial" w:cs="Arial"/>
          <w:sz w:val="24"/>
          <w:szCs w:val="24"/>
        </w:rPr>
      </w:pPr>
    </w:p>
    <w:p w14:paraId="7A33C820" w14:textId="77777777" w:rsidR="00D74E4A" w:rsidRDefault="00D74E4A" w:rsidP="00A27707">
      <w:pPr>
        <w:spacing w:line="360" w:lineRule="auto"/>
        <w:jc w:val="both"/>
        <w:rPr>
          <w:rFonts w:ascii="Arial" w:hAnsi="Arial" w:cs="Arial"/>
          <w:sz w:val="24"/>
          <w:szCs w:val="24"/>
        </w:rPr>
      </w:pPr>
    </w:p>
    <w:p w14:paraId="3CBD465F" w14:textId="77777777" w:rsidR="0074422F" w:rsidRPr="0074422F" w:rsidRDefault="0074422F" w:rsidP="0074422F">
      <w:pPr>
        <w:pStyle w:val="Ttulo3"/>
      </w:pPr>
      <w:bookmarkStart w:id="62" w:name="_Toc169975396"/>
      <w:r w:rsidRPr="0074422F">
        <w:lastRenderedPageBreak/>
        <w:t>Disciplinas relacionadas con minería de datos</w:t>
      </w:r>
      <w:bookmarkEnd w:id="62"/>
    </w:p>
    <w:p w14:paraId="44417909" w14:textId="77777777" w:rsidR="0074422F" w:rsidRPr="0074422F" w:rsidRDefault="0074422F" w:rsidP="0074422F">
      <w:pPr>
        <w:spacing w:line="360" w:lineRule="auto"/>
        <w:jc w:val="both"/>
        <w:rPr>
          <w:rFonts w:ascii="Arial" w:hAnsi="Arial" w:cs="Arial"/>
          <w:sz w:val="24"/>
          <w:szCs w:val="24"/>
        </w:rPr>
      </w:pPr>
    </w:p>
    <w:p w14:paraId="1ECD35E6" w14:textId="2C195DFD"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Por definición, se considera el KDD como un campo interdisciplinario en el que se reúnen investigadores de diferentes campos. El término minería de datos ha sido comúnmente usado por estadísticos, analistas de datos y la comunidad MIS (Sistemas para el Manejo de Información), mientras KDD ha sido más usado por inteligencia artificial e investigaciones de aprendizaje de máquina. Los campos que están relacionados con las distintas partes del proceso KDD son:</w:t>
      </w:r>
    </w:p>
    <w:p w14:paraId="3705D2B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Estadística</w:t>
      </w:r>
    </w:p>
    <w:p w14:paraId="79C4E161" w14:textId="7BEBAF44" w:rsidR="00D74E4A" w:rsidRDefault="0074422F" w:rsidP="0074422F">
      <w:pPr>
        <w:spacing w:line="360" w:lineRule="auto"/>
        <w:jc w:val="both"/>
        <w:rPr>
          <w:rFonts w:ascii="Arial" w:hAnsi="Arial" w:cs="Arial"/>
          <w:sz w:val="24"/>
          <w:szCs w:val="24"/>
        </w:rPr>
      </w:pPr>
      <w:r w:rsidRPr="0074422F">
        <w:rPr>
          <w:rFonts w:ascii="Arial" w:hAnsi="Arial" w:cs="Arial"/>
          <w:sz w:val="24"/>
          <w:szCs w:val="24"/>
        </w:rPr>
        <w:t>Proporciona una valiosa ayuda en el análisis de datos, pero generalmente no es suficiente y presenta algunos inconvenientes como son la mala adecuación a datos de tipo nominal, sus resultados pueden ser difíciles de interpretar y requiere que el usuario decida dónde y cómo analizar los datos. Sin embargo, juega un papel importante en algunos pasos dentro del proceso de KDD, sobre todo en la selección y muestreo de datos, en la minería de datos y en la evaluación del conocimiento extraído.</w:t>
      </w:r>
    </w:p>
    <w:p w14:paraId="463F2EB7"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Inteligencia Artificial y Aprendizaje de Máquina</w:t>
      </w:r>
    </w:p>
    <w:p w14:paraId="00EFF355"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Estas disciplinas aportan algoritmos y métodos para el aprendizaje automático, lo que permite que los sistemas identifiquen patrones y realicen predicciones a partir de los datos. Los enfoques de aprendizaje supervisado y no supervisado son esenciales para desarrollar modelos predictivos y de clustering.</w:t>
      </w:r>
    </w:p>
    <w:p w14:paraId="6B6E5C97"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Bases de Datos y Sistemas de Información</w:t>
      </w:r>
    </w:p>
    <w:p w14:paraId="03E2F5A6"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El almacenamiento eficiente y la recuperación de datos son cruciales en la minería de datos. Las bases de datos relacionales y NoSQL, junto con los sistemas de gestión de bases de datos (DBMS), facilitan la organización y el acceso a grandes conjuntos de datos, soportando las operaciones de minería.</w:t>
      </w:r>
    </w:p>
    <w:p w14:paraId="34F682A6" w14:textId="77777777" w:rsidR="0074422F" w:rsidRPr="0074422F" w:rsidRDefault="0074422F" w:rsidP="0074422F">
      <w:pPr>
        <w:spacing w:line="360" w:lineRule="auto"/>
        <w:jc w:val="both"/>
        <w:rPr>
          <w:rFonts w:ascii="Arial" w:hAnsi="Arial" w:cs="Arial"/>
          <w:sz w:val="24"/>
          <w:szCs w:val="24"/>
        </w:rPr>
      </w:pPr>
    </w:p>
    <w:p w14:paraId="3045B261" w14:textId="77777777" w:rsidR="0074422F" w:rsidRDefault="0074422F" w:rsidP="0074422F">
      <w:pPr>
        <w:spacing w:line="360" w:lineRule="auto"/>
        <w:jc w:val="both"/>
        <w:rPr>
          <w:rFonts w:ascii="Arial" w:hAnsi="Arial" w:cs="Arial"/>
          <w:sz w:val="24"/>
          <w:szCs w:val="24"/>
        </w:rPr>
      </w:pPr>
    </w:p>
    <w:p w14:paraId="6FFEED9F" w14:textId="0AC12F71"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lastRenderedPageBreak/>
        <w:t>Matemáticas y Algoritmos</w:t>
      </w:r>
    </w:p>
    <w:p w14:paraId="21EEEC5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La teoría matemática subyace en muchas técnicas de minería de datos. Los algoritmos de optimización, la teoría de grafos y las matemáticas discretas son fundamentales para el desarrollo de métodos eficientes y efectivos para el análisis de datos.</w:t>
      </w:r>
    </w:p>
    <w:p w14:paraId="0C77868E"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Visualización de Datos</w:t>
      </w:r>
    </w:p>
    <w:p w14:paraId="6071BCB1"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La capacidad de visualizar datos es crucial para interpretar y comunicar los resultados de la minería de datos. Herramientas y técnicas de visualización ayudan a presentar patrones complejos de manera comprensible y a facilitar la toma de decisiones basadas en datos.</w:t>
      </w:r>
    </w:p>
    <w:p w14:paraId="47E379CA" w14:textId="77777777" w:rsidR="0074422F" w:rsidRPr="0074422F" w:rsidRDefault="0074422F" w:rsidP="0074422F">
      <w:pPr>
        <w:spacing w:line="360" w:lineRule="auto"/>
        <w:jc w:val="both"/>
        <w:rPr>
          <w:rFonts w:ascii="Arial" w:hAnsi="Arial" w:cs="Arial"/>
          <w:sz w:val="24"/>
          <w:szCs w:val="24"/>
        </w:rPr>
      </w:pPr>
      <w:r w:rsidRPr="0074422F">
        <w:rPr>
          <w:rFonts w:ascii="Arial" w:hAnsi="Arial" w:cs="Arial"/>
          <w:sz w:val="24"/>
          <w:szCs w:val="24"/>
        </w:rPr>
        <w:t>Ciencias de la Computación</w:t>
      </w:r>
    </w:p>
    <w:p w14:paraId="089892C3" w14:textId="21259BAE" w:rsidR="00A27707" w:rsidRPr="00A27707" w:rsidRDefault="0074422F" w:rsidP="00A27707">
      <w:pPr>
        <w:spacing w:line="360" w:lineRule="auto"/>
        <w:jc w:val="both"/>
        <w:rPr>
          <w:rFonts w:ascii="Arial" w:hAnsi="Arial" w:cs="Arial"/>
          <w:sz w:val="24"/>
          <w:szCs w:val="24"/>
        </w:rPr>
      </w:pPr>
      <w:r w:rsidRPr="0074422F">
        <w:rPr>
          <w:rFonts w:ascii="Arial" w:hAnsi="Arial" w:cs="Arial"/>
          <w:sz w:val="24"/>
          <w:szCs w:val="24"/>
        </w:rPr>
        <w:t>Las ciencias de la computación proporcionan los fundamentos técnicos y teóricos para el desarrollo de software y herramientas de minería de datos. Esto incluye desde el diseño de algoritmos hasta la implementación de sistemas escalables y eficientes.</w:t>
      </w:r>
    </w:p>
    <w:p w14:paraId="0F966E4B" w14:textId="1C3C4C32" w:rsidR="00235BE6" w:rsidRDefault="00235BE6" w:rsidP="00235BE6">
      <w:pPr>
        <w:pStyle w:val="Ttulo2"/>
      </w:pPr>
      <w:bookmarkStart w:id="63" w:name="_Toc169975397"/>
      <w:r w:rsidRPr="00235BE6">
        <w:t>Clustering</w:t>
      </w:r>
      <w:bookmarkEnd w:id="63"/>
    </w:p>
    <w:p w14:paraId="071B50B2" w14:textId="77777777" w:rsidR="00235BE6" w:rsidRPr="00235BE6" w:rsidRDefault="00235BE6" w:rsidP="00235BE6"/>
    <w:p w14:paraId="1911EA8C" w14:textId="77777777" w:rsidR="00235BE6" w:rsidRDefault="00235BE6" w:rsidP="00235BE6">
      <w:pPr>
        <w:spacing w:line="360" w:lineRule="auto"/>
        <w:jc w:val="both"/>
        <w:rPr>
          <w:rFonts w:ascii="Arial" w:hAnsi="Arial" w:cs="Arial"/>
          <w:sz w:val="24"/>
        </w:rPr>
      </w:pPr>
      <w:r w:rsidRPr="00235BE6">
        <w:rPr>
          <w:rFonts w:ascii="Arial" w:hAnsi="Arial" w:cs="Arial"/>
          <w:sz w:val="24"/>
        </w:rPr>
        <w:t>Clustering es una técnica de aprendizaje no supervisado que se utiliza para agrupar un conjunto de objetos en subgrupos o clusters, de manera que los objetos en un mismo cluster sean más similares entre sí que con los objetos de otros clusters. La similitud entre objetos se define a menudo mediante una medida de distancia, como la distancia Euclidiana, aunque puede variar según el tipo de datos y el algoritmo utilizado.</w:t>
      </w:r>
    </w:p>
    <w:p w14:paraId="29B365CF" w14:textId="4125F9DE" w:rsidR="00105AE3" w:rsidRPr="00235BE6" w:rsidRDefault="00105AE3" w:rsidP="00235BE6">
      <w:pPr>
        <w:spacing w:line="360" w:lineRule="auto"/>
        <w:jc w:val="both"/>
        <w:rPr>
          <w:rFonts w:ascii="Arial" w:hAnsi="Arial" w:cs="Arial"/>
          <w:sz w:val="24"/>
        </w:rPr>
      </w:pPr>
      <w:r w:rsidRPr="00105AE3">
        <w:rPr>
          <w:rFonts w:ascii="Arial" w:hAnsi="Arial" w:cs="Arial"/>
          <w:sz w:val="24"/>
        </w:rPr>
        <w:t xml:space="preserve">El Clustering es un enfoque o método popular usado para segmentar grandes conjuntos de datos heterogéneos, dentro de pequeños subconjuntos homogéneos que puedan ser fácilmente manejados, analizados y modelados por separado. Los métodos de agrupamiento reparten un conjunto de objetos dentro de grupos, de tal forma que los objetos en el mismo grupo son más similares mutuamente que objetos en diferentes grupos conforme a algún criterio definido. El Clustering ha sido </w:t>
      </w:r>
      <w:r w:rsidRPr="00105AE3">
        <w:rPr>
          <w:rFonts w:ascii="Arial" w:hAnsi="Arial" w:cs="Arial"/>
          <w:sz w:val="24"/>
        </w:rPr>
        <w:lastRenderedPageBreak/>
        <w:t xml:space="preserve">estudiado en diversas áreas, cada una tiene sus métodos para organizar los datos, en las áreas de análisis de datos y estadística se requiere a los datos en forma de números (cuantitativos). En aprendizaje de máquina, en forma de conceptos y simbolos (cualitativos). En minería de datos frecuentemente se trata con todos los tipos de datos o con la mezcla de </w:t>
      </w:r>
      <w:r w:rsidR="003D3886" w:rsidRPr="00105AE3">
        <w:rPr>
          <w:rFonts w:ascii="Arial" w:hAnsi="Arial" w:cs="Arial"/>
          <w:sz w:val="24"/>
        </w:rPr>
        <w:t>estos</w:t>
      </w:r>
      <w:r w:rsidRPr="00105AE3">
        <w:rPr>
          <w:rFonts w:ascii="Arial" w:hAnsi="Arial" w:cs="Arial"/>
          <w:sz w:val="24"/>
        </w:rPr>
        <w:t>: cuantitativos (numéricos) y cualitativos (categóricos o simplificación de simbólicos).</w:t>
      </w:r>
    </w:p>
    <w:p w14:paraId="7547618C" w14:textId="508021B1" w:rsidR="00235BE6" w:rsidRDefault="00235BE6" w:rsidP="00235BE6">
      <w:pPr>
        <w:pStyle w:val="Ttulo3"/>
      </w:pPr>
      <w:bookmarkStart w:id="64" w:name="_Toc169975398"/>
      <w:r w:rsidRPr="00235BE6">
        <w:t>Objetivos del Clustering</w:t>
      </w:r>
      <w:bookmarkEnd w:id="64"/>
    </w:p>
    <w:p w14:paraId="3ED02625" w14:textId="77777777" w:rsidR="00235BE6" w:rsidRPr="00235BE6" w:rsidRDefault="00235BE6" w:rsidP="00235BE6"/>
    <w:p w14:paraId="297102A1"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Descubrimiento de estructuras: Identificar patrones ocultos en los datos sin etiquetas predefinidas.</w:t>
      </w:r>
    </w:p>
    <w:p w14:paraId="6F7E9E5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Reducción de dimensionalidad: Simplificar grandes conjuntos de datos agrupándolos en clusters representativos.</w:t>
      </w:r>
    </w:p>
    <w:p w14:paraId="678E921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Detección de anomalías: Identificar puntos de datos que no pertenecen a ningún cluster, lo que puede ser útil para detectar fraudes o fallos.</w:t>
      </w:r>
    </w:p>
    <w:p w14:paraId="6386F4F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Segmentación de mercados: Dividir un mercado en segmentos distintos para identificar grupos de clientes con comportamientos similares.</w:t>
      </w:r>
    </w:p>
    <w:p w14:paraId="4B6F75B3" w14:textId="77777777" w:rsidR="00235BE6" w:rsidRDefault="00235BE6" w:rsidP="00235BE6">
      <w:pPr>
        <w:pStyle w:val="Ttulo3"/>
      </w:pPr>
      <w:bookmarkStart w:id="65" w:name="_Toc169975399"/>
      <w:r w:rsidRPr="00235BE6">
        <w:t>Importancia del Clustering en el Análisis de Datos</w:t>
      </w:r>
      <w:bookmarkEnd w:id="65"/>
    </w:p>
    <w:p w14:paraId="198D734F" w14:textId="77777777" w:rsidR="00235BE6" w:rsidRPr="00235BE6" w:rsidRDefault="00235BE6" w:rsidP="00235BE6"/>
    <w:p w14:paraId="0E033E0E" w14:textId="77777777" w:rsidR="00235BE6" w:rsidRDefault="00235BE6" w:rsidP="00235BE6">
      <w:pPr>
        <w:spacing w:line="360" w:lineRule="auto"/>
        <w:jc w:val="both"/>
        <w:rPr>
          <w:rFonts w:ascii="Arial" w:hAnsi="Arial" w:cs="Arial"/>
          <w:sz w:val="24"/>
        </w:rPr>
      </w:pPr>
      <w:r w:rsidRPr="00235BE6">
        <w:rPr>
          <w:rFonts w:ascii="Arial" w:hAnsi="Arial" w:cs="Arial"/>
          <w:sz w:val="24"/>
        </w:rPr>
        <w:t>El clustering es una herramienta fundamental en el análisis de datos y tiene aplicaciones en diversas disciplinas. En biología, por ejemplo, se usa para clasificar especies similares basadas en características genéticas. En el comercio electrónico, ayuda a segmentar a los clientes en grupos basados en su comportamiento de compra, permitiendo la personalización de campañas de marketing. En seguridad informática, se emplea para detectar patrones anómalos que podrían indicar ataques cibernéticos.</w:t>
      </w:r>
    </w:p>
    <w:p w14:paraId="77EF8E7F" w14:textId="77777777" w:rsidR="003D3886" w:rsidRDefault="003D3886" w:rsidP="00235BE6">
      <w:pPr>
        <w:spacing w:line="360" w:lineRule="auto"/>
        <w:jc w:val="both"/>
        <w:rPr>
          <w:rFonts w:ascii="Arial" w:hAnsi="Arial" w:cs="Arial"/>
          <w:sz w:val="24"/>
        </w:rPr>
      </w:pPr>
    </w:p>
    <w:p w14:paraId="162EE7DC" w14:textId="77777777" w:rsidR="003D3886" w:rsidRDefault="003D3886" w:rsidP="00235BE6">
      <w:pPr>
        <w:spacing w:line="360" w:lineRule="auto"/>
        <w:jc w:val="both"/>
        <w:rPr>
          <w:rFonts w:ascii="Arial" w:hAnsi="Arial" w:cs="Arial"/>
          <w:sz w:val="24"/>
        </w:rPr>
      </w:pPr>
    </w:p>
    <w:p w14:paraId="21DF84AC" w14:textId="77777777" w:rsidR="003D3886" w:rsidRPr="00235BE6" w:rsidRDefault="003D3886" w:rsidP="00235BE6">
      <w:pPr>
        <w:spacing w:line="360" w:lineRule="auto"/>
        <w:jc w:val="both"/>
        <w:rPr>
          <w:rFonts w:ascii="Arial" w:hAnsi="Arial" w:cs="Arial"/>
          <w:sz w:val="24"/>
        </w:rPr>
      </w:pPr>
    </w:p>
    <w:p w14:paraId="493BCE90" w14:textId="77777777" w:rsidR="00235BE6" w:rsidRDefault="00235BE6" w:rsidP="00235BE6">
      <w:pPr>
        <w:pStyle w:val="Ttulo3"/>
      </w:pPr>
      <w:bookmarkStart w:id="66" w:name="_Toc169975400"/>
      <w:r w:rsidRPr="00235BE6">
        <w:lastRenderedPageBreak/>
        <w:t>Aplicaciones del Clustering</w:t>
      </w:r>
      <w:bookmarkEnd w:id="66"/>
    </w:p>
    <w:p w14:paraId="1C53DD9C" w14:textId="77777777" w:rsidR="00235BE6" w:rsidRPr="00235BE6" w:rsidRDefault="00235BE6" w:rsidP="00235BE6"/>
    <w:p w14:paraId="16703CBD"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Biología y Medicina: Agrupamiento de genes con funciones similares, clasificación de enfermedades.</w:t>
      </w:r>
    </w:p>
    <w:p w14:paraId="6AD6CAA4"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Marketing y Ventas: Segmentación de clientes, análisis de preferencias de consumidores.</w:t>
      </w:r>
    </w:p>
    <w:p w14:paraId="4D28E752"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Redes Sociales: Detección de comunidades en redes sociales, análisis de opiniones y sentimientos.</w:t>
      </w:r>
    </w:p>
    <w:p w14:paraId="353F0470"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Seguridad y Fraude: Detección de transacciones fraudulentas, identificación de patrones inusuales en datos de seguridad.</w:t>
      </w:r>
    </w:p>
    <w:p w14:paraId="4D9A19BF" w14:textId="77777777" w:rsidR="00235BE6" w:rsidRPr="00235BE6" w:rsidRDefault="00235BE6" w:rsidP="00235BE6">
      <w:pPr>
        <w:spacing w:line="360" w:lineRule="auto"/>
        <w:jc w:val="both"/>
        <w:rPr>
          <w:rFonts w:ascii="Arial" w:hAnsi="Arial" w:cs="Arial"/>
          <w:sz w:val="24"/>
        </w:rPr>
      </w:pPr>
      <w:r w:rsidRPr="00235BE6">
        <w:rPr>
          <w:rFonts w:ascii="Arial" w:hAnsi="Arial" w:cs="Arial"/>
          <w:sz w:val="24"/>
        </w:rPr>
        <w:t>Procesamiento del Lenguaje Natural: Agrupamiento de documentos o términos, análisis de sentimientos.</w:t>
      </w:r>
    </w:p>
    <w:p w14:paraId="3EF5C108" w14:textId="2BDAA528" w:rsidR="0005596E" w:rsidRDefault="00235BE6" w:rsidP="00235BE6">
      <w:pPr>
        <w:spacing w:line="360" w:lineRule="auto"/>
        <w:jc w:val="both"/>
        <w:rPr>
          <w:rFonts w:ascii="Arial" w:hAnsi="Arial" w:cs="Arial"/>
          <w:sz w:val="24"/>
        </w:rPr>
      </w:pPr>
      <w:r w:rsidRPr="00235BE6">
        <w:rPr>
          <w:rFonts w:ascii="Arial" w:hAnsi="Arial" w:cs="Arial"/>
          <w:sz w:val="24"/>
        </w:rPr>
        <w:t>El clustering no solo organiza los datos en grupos manejables, sino que también facilita el descubrimiento de relaciones complejas y patrones en los datos que no son fácilmente visibles. Esto permite una comprensión más profunda y una toma de decisiones más informada en una variedad de campos.</w:t>
      </w:r>
    </w:p>
    <w:p w14:paraId="71AFBA1E" w14:textId="77777777" w:rsidR="00DB65FB" w:rsidRDefault="00DB65FB" w:rsidP="00235BE6">
      <w:pPr>
        <w:spacing w:line="360" w:lineRule="auto"/>
        <w:jc w:val="both"/>
        <w:rPr>
          <w:rFonts w:ascii="Arial" w:hAnsi="Arial" w:cs="Arial"/>
          <w:sz w:val="24"/>
        </w:rPr>
      </w:pPr>
    </w:p>
    <w:p w14:paraId="4EFE1F47" w14:textId="77777777" w:rsidR="00DB65FB" w:rsidRDefault="00DB65FB" w:rsidP="00235BE6">
      <w:pPr>
        <w:spacing w:line="360" w:lineRule="auto"/>
        <w:jc w:val="both"/>
        <w:rPr>
          <w:rFonts w:ascii="Arial" w:hAnsi="Arial" w:cs="Arial"/>
          <w:sz w:val="24"/>
        </w:rPr>
      </w:pPr>
    </w:p>
    <w:p w14:paraId="6A3B73ED" w14:textId="77777777" w:rsidR="00DB65FB" w:rsidRDefault="00DB65FB" w:rsidP="00235BE6">
      <w:pPr>
        <w:spacing w:line="360" w:lineRule="auto"/>
        <w:jc w:val="both"/>
        <w:rPr>
          <w:rFonts w:ascii="Arial" w:hAnsi="Arial" w:cs="Arial"/>
          <w:sz w:val="24"/>
        </w:rPr>
      </w:pPr>
    </w:p>
    <w:p w14:paraId="03CB51BA" w14:textId="77777777" w:rsidR="00DB65FB" w:rsidRDefault="00DB65FB" w:rsidP="00235BE6">
      <w:pPr>
        <w:spacing w:line="360" w:lineRule="auto"/>
        <w:jc w:val="both"/>
        <w:rPr>
          <w:rFonts w:ascii="Arial" w:hAnsi="Arial" w:cs="Arial"/>
          <w:sz w:val="24"/>
        </w:rPr>
      </w:pPr>
    </w:p>
    <w:p w14:paraId="01F1026A" w14:textId="77777777" w:rsidR="00DB65FB" w:rsidRDefault="00DB65FB" w:rsidP="00235BE6">
      <w:pPr>
        <w:spacing w:line="360" w:lineRule="auto"/>
        <w:jc w:val="both"/>
        <w:rPr>
          <w:rFonts w:ascii="Arial" w:hAnsi="Arial" w:cs="Arial"/>
          <w:sz w:val="24"/>
        </w:rPr>
      </w:pPr>
    </w:p>
    <w:p w14:paraId="718A0C8F" w14:textId="77777777" w:rsidR="00DB65FB" w:rsidRDefault="00DB65FB" w:rsidP="00235BE6">
      <w:pPr>
        <w:spacing w:line="360" w:lineRule="auto"/>
        <w:jc w:val="both"/>
        <w:rPr>
          <w:rFonts w:ascii="Arial" w:hAnsi="Arial" w:cs="Arial"/>
          <w:sz w:val="24"/>
        </w:rPr>
      </w:pPr>
    </w:p>
    <w:p w14:paraId="0E1F4452" w14:textId="77777777" w:rsidR="00DB65FB" w:rsidRDefault="00DB65FB" w:rsidP="00235BE6">
      <w:pPr>
        <w:spacing w:line="360" w:lineRule="auto"/>
        <w:jc w:val="both"/>
        <w:rPr>
          <w:rFonts w:ascii="Arial" w:hAnsi="Arial" w:cs="Arial"/>
          <w:sz w:val="24"/>
        </w:rPr>
      </w:pPr>
    </w:p>
    <w:p w14:paraId="0B7F1670" w14:textId="77777777" w:rsidR="00DB65FB" w:rsidRDefault="00DB65FB" w:rsidP="00235BE6">
      <w:pPr>
        <w:spacing w:line="360" w:lineRule="auto"/>
        <w:jc w:val="both"/>
        <w:rPr>
          <w:rFonts w:ascii="Arial" w:hAnsi="Arial" w:cs="Arial"/>
          <w:sz w:val="24"/>
        </w:rPr>
      </w:pPr>
    </w:p>
    <w:p w14:paraId="559352B3" w14:textId="77777777" w:rsidR="00DB65FB" w:rsidRDefault="00DB65FB" w:rsidP="00235BE6">
      <w:pPr>
        <w:spacing w:line="360" w:lineRule="auto"/>
        <w:jc w:val="both"/>
        <w:rPr>
          <w:rFonts w:ascii="Arial" w:hAnsi="Arial" w:cs="Arial"/>
          <w:sz w:val="24"/>
        </w:rPr>
      </w:pPr>
    </w:p>
    <w:p w14:paraId="1851CFD5" w14:textId="503491CA" w:rsidR="00105AE3" w:rsidRDefault="003D3886" w:rsidP="00105AE3">
      <w:pPr>
        <w:pStyle w:val="Ttulo2"/>
      </w:pPr>
      <w:bookmarkStart w:id="67" w:name="_Toc169975401"/>
      <w:r>
        <w:lastRenderedPageBreak/>
        <w:t>Tipos de a</w:t>
      </w:r>
      <w:r w:rsidR="00105AE3" w:rsidRPr="00105AE3">
        <w:t>lgoritmos de agrupamiento (clustering)</w:t>
      </w:r>
      <w:bookmarkEnd w:id="67"/>
    </w:p>
    <w:p w14:paraId="4E81D4B6" w14:textId="77777777" w:rsidR="00105AE3" w:rsidRPr="00105AE3" w:rsidRDefault="00105AE3" w:rsidP="00105AE3"/>
    <w:p w14:paraId="7CF8F6A6" w14:textId="593BAEA5" w:rsidR="00105AE3" w:rsidRDefault="00105AE3" w:rsidP="00105AE3">
      <w:pPr>
        <w:spacing w:line="360" w:lineRule="auto"/>
        <w:jc w:val="both"/>
        <w:rPr>
          <w:rFonts w:ascii="Arial" w:hAnsi="Arial" w:cs="Arial"/>
          <w:sz w:val="24"/>
        </w:rPr>
      </w:pPr>
      <w:r w:rsidRPr="00105AE3">
        <w:rPr>
          <w:rFonts w:ascii="Arial" w:hAnsi="Arial" w:cs="Arial"/>
          <w:sz w:val="24"/>
        </w:rPr>
        <w:t>Los algoritmos de agrupamiento reciben como entrada al conjunto de datos o la misma base de</w:t>
      </w:r>
      <w:r>
        <w:rPr>
          <w:rFonts w:ascii="Arial" w:hAnsi="Arial" w:cs="Arial"/>
          <w:sz w:val="24"/>
        </w:rPr>
        <w:t xml:space="preserve"> </w:t>
      </w:r>
      <w:r w:rsidRPr="00105AE3">
        <w:rPr>
          <w:rFonts w:ascii="Arial" w:hAnsi="Arial" w:cs="Arial"/>
          <w:sz w:val="24"/>
        </w:rPr>
        <w:t>datos y sin supervisión de ningún tipo y de forma autónoma, agrupan los datos dentro de k grupos o</w:t>
      </w:r>
      <w:r>
        <w:rPr>
          <w:rFonts w:ascii="Arial" w:hAnsi="Arial" w:cs="Arial"/>
          <w:sz w:val="24"/>
        </w:rPr>
        <w:t xml:space="preserve"> </w:t>
      </w:r>
      <w:r w:rsidRPr="00105AE3">
        <w:rPr>
          <w:rFonts w:ascii="Arial" w:hAnsi="Arial" w:cs="Arial"/>
          <w:sz w:val="24"/>
        </w:rPr>
        <w:t xml:space="preserve">clusters. Clustering es útil en ciertas aplicaciones de biologia, medicina, sociologia y otras donde no se encuentran bien definidas las clases. La figura </w:t>
      </w:r>
      <w:r w:rsidR="00575EAE">
        <w:rPr>
          <w:rFonts w:ascii="Arial" w:hAnsi="Arial" w:cs="Arial"/>
          <w:sz w:val="24"/>
        </w:rPr>
        <w:t>1</w:t>
      </w:r>
      <w:r w:rsidRPr="00105AE3">
        <w:rPr>
          <w:rFonts w:ascii="Arial" w:hAnsi="Arial" w:cs="Arial"/>
          <w:sz w:val="24"/>
        </w:rPr>
        <w:t xml:space="preserve"> muestra la representación de un algoritmo de agrupación, la entrada del algoritmo se representa por el conjunto de datos u objetos y dependiendo del algoritmo de agrupamiento se solicita o no el parámetro k; la salida, es una etiqueta para cada uno de los elementos del conjunto de datos, la cual indica que dicho dato pertenece a cierta clase, grupo o cluster.</w:t>
      </w:r>
    </w:p>
    <w:p w14:paraId="2C2EA631" w14:textId="637264F6" w:rsidR="00105AE3" w:rsidRDefault="00575EAE" w:rsidP="00575EAE">
      <w:pPr>
        <w:spacing w:line="360" w:lineRule="auto"/>
        <w:jc w:val="center"/>
        <w:rPr>
          <w:rFonts w:ascii="Arial" w:hAnsi="Arial" w:cs="Arial"/>
          <w:sz w:val="24"/>
        </w:rPr>
      </w:pPr>
      <w:r>
        <w:rPr>
          <w:noProof/>
        </w:rPr>
        <w:drawing>
          <wp:inline distT="0" distB="0" distL="0" distR="0" wp14:anchorId="42A4099C" wp14:editId="35F8B1CB">
            <wp:extent cx="5080835" cy="1566339"/>
            <wp:effectExtent l="0" t="0" r="0" b="0"/>
            <wp:docPr id="1132150803" name="Imagen 8" descr="Tabl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50803" name="Imagen 8" descr="Tabla&#10;&#10;Descripción generada automáticamente con confianza baja"/>
                    <pic:cNvPicPr>
                      <a:picLocks noChangeAspect="1" noChangeArrowheads="1"/>
                    </pic:cNvPicPr>
                  </pic:nvPicPr>
                  <pic:blipFill rotWithShape="1">
                    <a:blip r:embed="rId17">
                      <a:extLst>
                        <a:ext uri="{28A0092B-C50C-407E-A947-70E740481C1C}">
                          <a14:useLocalDpi xmlns:a14="http://schemas.microsoft.com/office/drawing/2010/main" val="0"/>
                        </a:ext>
                      </a:extLst>
                    </a:blip>
                    <a:srcRect l="1230" t="10408" r="10987" b="17333"/>
                    <a:stretch/>
                  </pic:blipFill>
                  <pic:spPr bwMode="auto">
                    <a:xfrm>
                      <a:off x="0" y="0"/>
                      <a:ext cx="5084249" cy="1567391"/>
                    </a:xfrm>
                    <a:prstGeom prst="rect">
                      <a:avLst/>
                    </a:prstGeom>
                    <a:noFill/>
                    <a:ln>
                      <a:noFill/>
                    </a:ln>
                    <a:extLst>
                      <a:ext uri="{53640926-AAD7-44D8-BBD7-CCE9431645EC}">
                        <a14:shadowObscured xmlns:a14="http://schemas.microsoft.com/office/drawing/2010/main"/>
                      </a:ext>
                    </a:extLst>
                  </pic:spPr>
                </pic:pic>
              </a:graphicData>
            </a:graphic>
          </wp:inline>
        </w:drawing>
      </w:r>
    </w:p>
    <w:p w14:paraId="716DC620" w14:textId="2CFF904A" w:rsidR="00575EAE" w:rsidRDefault="00945763" w:rsidP="00945763">
      <w:pPr>
        <w:pStyle w:val="Descripcin"/>
        <w:jc w:val="center"/>
      </w:pPr>
      <w:bookmarkStart w:id="68" w:name="_Toc169954808"/>
      <w:r>
        <w:t xml:space="preserve">Figura  </w:t>
      </w:r>
      <w:r>
        <w:fldChar w:fldCharType="begin"/>
      </w:r>
      <w:r>
        <w:instrText xml:space="preserve"> SEQ Figura_ \* ARABIC </w:instrText>
      </w:r>
      <w:r>
        <w:fldChar w:fldCharType="separate"/>
      </w:r>
      <w:r>
        <w:rPr>
          <w:noProof/>
        </w:rPr>
        <w:t>1</w:t>
      </w:r>
      <w:r>
        <w:fldChar w:fldCharType="end"/>
      </w:r>
      <w:r>
        <w:t xml:space="preserve"> </w:t>
      </w:r>
      <w:r w:rsidRPr="00CB2A76">
        <w:t xml:space="preserve">Representación de un algoritmo de agrupamiento o </w:t>
      </w:r>
      <w:proofErr w:type="spellStart"/>
      <w:r w:rsidRPr="00CB2A76">
        <w:t>clustering</w:t>
      </w:r>
      <w:bookmarkEnd w:id="68"/>
      <w:proofErr w:type="spellEnd"/>
    </w:p>
    <w:p w14:paraId="7144D909" w14:textId="77777777" w:rsidR="00575EAE" w:rsidRPr="00575EAE" w:rsidRDefault="00575EAE" w:rsidP="00575EAE"/>
    <w:p w14:paraId="0C5408E8" w14:textId="5BDFEF02" w:rsidR="00105AE3" w:rsidRPr="00105AE3" w:rsidRDefault="00105AE3" w:rsidP="00105AE3">
      <w:pPr>
        <w:spacing w:line="360" w:lineRule="auto"/>
        <w:jc w:val="both"/>
        <w:rPr>
          <w:rFonts w:ascii="Arial" w:hAnsi="Arial" w:cs="Arial"/>
          <w:sz w:val="24"/>
        </w:rPr>
      </w:pPr>
      <w:r w:rsidRPr="00105AE3">
        <w:rPr>
          <w:rFonts w:ascii="Arial" w:hAnsi="Arial" w:cs="Arial"/>
          <w:sz w:val="24"/>
        </w:rPr>
        <w:t>Los algoritmos de agrupamiento conceptual desarrollados en aprendizaje de máquina agrupan datos con valores categóricos y también producen descripciones conceptuales de los clusters. La descripción conceptual de los grupos es importante en minería de datos, porque ayuda a la interpretación de los resultados del agrupamiento.</w:t>
      </w:r>
    </w:p>
    <w:p w14:paraId="17ACE1B0" w14:textId="19369FC8" w:rsidR="004A2AB1" w:rsidRDefault="00105AE3" w:rsidP="00105AE3">
      <w:pPr>
        <w:spacing w:line="360" w:lineRule="auto"/>
        <w:jc w:val="both"/>
        <w:rPr>
          <w:rFonts w:ascii="Arial" w:hAnsi="Arial" w:cs="Arial"/>
          <w:sz w:val="24"/>
        </w:rPr>
      </w:pPr>
      <w:r w:rsidRPr="00105AE3">
        <w:rPr>
          <w:rFonts w:ascii="Arial" w:hAnsi="Arial" w:cs="Arial"/>
          <w:sz w:val="24"/>
        </w:rPr>
        <w:t>Los algoritmos de agrupamiento estadístico cuentan con algoritmos basados en la búsqueda de objetos que tengan conceptos iguales o similares y su eficiencia depende de buenas estrategias de búsqueda. Para los problemas de minería de datos que frecuentemente involucran muchos conceptos y espacios muy grandes de objetos, los métodos basados en conceptos pueden ser de potencial desventaja.</w:t>
      </w:r>
    </w:p>
    <w:p w14:paraId="3B874297" w14:textId="77777777" w:rsidR="0069488C" w:rsidRDefault="0069488C" w:rsidP="0069488C">
      <w:pPr>
        <w:pStyle w:val="Ttulo3"/>
      </w:pPr>
      <w:bookmarkStart w:id="69" w:name="_Toc169975402"/>
      <w:r w:rsidRPr="0069488C">
        <w:lastRenderedPageBreak/>
        <w:t>Clustering jerárquico</w:t>
      </w:r>
      <w:bookmarkEnd w:id="69"/>
    </w:p>
    <w:p w14:paraId="02EC6866" w14:textId="77777777" w:rsidR="0069488C" w:rsidRPr="0069488C" w:rsidRDefault="0069488C" w:rsidP="0069488C"/>
    <w:p w14:paraId="190572B0" w14:textId="0F5D5634" w:rsidR="00D43BB2" w:rsidRDefault="0069488C" w:rsidP="0069488C">
      <w:pPr>
        <w:spacing w:line="360" w:lineRule="auto"/>
        <w:jc w:val="both"/>
        <w:rPr>
          <w:rFonts w:ascii="Arial" w:hAnsi="Arial" w:cs="Arial"/>
          <w:sz w:val="24"/>
        </w:rPr>
      </w:pPr>
      <w:r w:rsidRPr="0069488C">
        <w:rPr>
          <w:rFonts w:ascii="Arial" w:hAnsi="Arial" w:cs="Arial"/>
          <w:sz w:val="24"/>
        </w:rPr>
        <w:t xml:space="preserve">Organiza los datos en una secuencia anidada de grupos. Una de sus características es el impacto visual del dendograma que habilita al analista de datos a visualizar los objetos mezclados en grupos o divisiones sucesivas de niveles de proximidad, los métodos de agrupamiento generalmente requieren solo el uso de la matriz de proximidad, estas técnicas son populares en las ciencias biológicas, sociales y de comportamiento por que se necesita construir taxonomías. Los algoritmos de clustering jerárquico tienen como objetivo unir grupos (cada grupo de objetos es manejado como si fuera un sólo objeto) para formar uno nuevo, tendiendo hacia un nivel de generalización mayor (métodos aglomerativos) o bien separando grupos formando nuevos sub-agrupamientos de ellos (métodos divisivos), tendiendo hacia un nivel mayor de particularización. Los algoritmos de clustering jerárquico descomponen una base de datos, en varios niveles de clustering. La descomposición jerárquica es representada por un dendograma o árbol, que divide iterativamente las bases de datos en subconjuntos más pequeños hasta que cada subconjunto consta de un objeto. En tal jerarquía, cada nodo del árbol representa un cluster de las bases de datos. </w:t>
      </w:r>
    </w:p>
    <w:p w14:paraId="7D26F31A" w14:textId="1DDD45C5" w:rsidR="003D3886" w:rsidRDefault="00D43BB2" w:rsidP="00D43BB2">
      <w:pPr>
        <w:spacing w:line="360" w:lineRule="auto"/>
        <w:jc w:val="center"/>
        <w:rPr>
          <w:rFonts w:ascii="Arial" w:hAnsi="Arial" w:cs="Arial"/>
          <w:sz w:val="24"/>
        </w:rPr>
      </w:pPr>
      <w:r>
        <w:rPr>
          <w:noProof/>
        </w:rPr>
        <w:drawing>
          <wp:inline distT="0" distB="0" distL="0" distR="0" wp14:anchorId="48EC370E" wp14:editId="42BE6E13">
            <wp:extent cx="3914775" cy="2673515"/>
            <wp:effectExtent l="0" t="0" r="0" b="0"/>
            <wp:docPr id="428182567" name="Imagen 9" descr="Tutorial del Algoritmo de Agrupamiento Jerárquico en Python | by Anthony  Barrios | LatinXinA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del Algoritmo de Agrupamiento Jerárquico en Python | by Anthony  Barrios | LatinXinAI | Medi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32147" cy="2685379"/>
                    </a:xfrm>
                    <a:prstGeom prst="rect">
                      <a:avLst/>
                    </a:prstGeom>
                    <a:noFill/>
                    <a:ln>
                      <a:noFill/>
                    </a:ln>
                  </pic:spPr>
                </pic:pic>
              </a:graphicData>
            </a:graphic>
          </wp:inline>
        </w:drawing>
      </w:r>
    </w:p>
    <w:p w14:paraId="54012038" w14:textId="5AACB16D" w:rsidR="00D43BB2" w:rsidRPr="00D43BB2" w:rsidRDefault="00D43BB2" w:rsidP="00945763">
      <w:pPr>
        <w:pStyle w:val="Descripcin"/>
        <w:jc w:val="center"/>
      </w:pPr>
      <w:bookmarkStart w:id="70" w:name="_Toc169954809"/>
      <w:r>
        <w:t xml:space="preserve">Figura  </w:t>
      </w:r>
      <w:r>
        <w:fldChar w:fldCharType="begin"/>
      </w:r>
      <w:r>
        <w:instrText xml:space="preserve"> SEQ Figura_ \* ARABIC </w:instrText>
      </w:r>
      <w:r>
        <w:fldChar w:fldCharType="separate"/>
      </w:r>
      <w:r w:rsidR="00945763">
        <w:rPr>
          <w:noProof/>
        </w:rPr>
        <w:t>2</w:t>
      </w:r>
      <w:r>
        <w:fldChar w:fldCharType="end"/>
      </w:r>
      <w:r>
        <w:t xml:space="preserve"> Agrupamiento jerárquico</w:t>
      </w:r>
      <w:bookmarkEnd w:id="70"/>
    </w:p>
    <w:p w14:paraId="2D45153C" w14:textId="77777777" w:rsidR="003D3886" w:rsidRPr="003D3886" w:rsidRDefault="003D3886" w:rsidP="003D3886">
      <w:pPr>
        <w:pStyle w:val="Ttulo3"/>
      </w:pPr>
      <w:bookmarkStart w:id="71" w:name="_Toc169975403"/>
      <w:r w:rsidRPr="003D3886">
        <w:lastRenderedPageBreak/>
        <w:t>Clustering particional</w:t>
      </w:r>
      <w:bookmarkEnd w:id="71"/>
    </w:p>
    <w:p w14:paraId="30FAECE5" w14:textId="77777777" w:rsidR="003D3886" w:rsidRDefault="003D3886" w:rsidP="003D3886">
      <w:pPr>
        <w:spacing w:line="360" w:lineRule="auto"/>
        <w:jc w:val="both"/>
        <w:rPr>
          <w:rFonts w:ascii="Arial" w:hAnsi="Arial" w:cs="Arial"/>
          <w:sz w:val="24"/>
        </w:rPr>
      </w:pPr>
    </w:p>
    <w:p w14:paraId="6430543E" w14:textId="4B6E7B21" w:rsidR="003D3886" w:rsidRPr="003D3886" w:rsidRDefault="003D3886" w:rsidP="003D3886">
      <w:pPr>
        <w:spacing w:line="360" w:lineRule="auto"/>
        <w:jc w:val="both"/>
        <w:rPr>
          <w:rFonts w:ascii="Arial" w:hAnsi="Arial" w:cs="Arial"/>
          <w:sz w:val="24"/>
        </w:rPr>
      </w:pPr>
      <w:r w:rsidRPr="003D3886">
        <w:rPr>
          <w:rFonts w:ascii="Arial" w:hAnsi="Arial" w:cs="Arial"/>
          <w:sz w:val="24"/>
        </w:rPr>
        <w:t>Por su parte el clustering particional genera una simple partición de los datos, en un intento de recuperar los grupos naturales presentes en éstos, para ello cuentan con los datos en forma de matriz de patrones, donde las características han sido medidas en la escala ratio. Las técnicas de partición son usadas para aplicaciones de ingeniería y son apropiadas para una eficiente representación y comprensión de grandes bases de datos. El problema de agrupamiento puede formalizarse de la siguiente manera: Dados patrones en un espacio métrico de d-dimensiones, determinar una partición de los patrones en k cluster o grupos, tal que los patrones en un grupo sean más similares entre si que con otros patrones de diferentes grupos.</w:t>
      </w:r>
      <w:r w:rsidR="00746F67">
        <w:rPr>
          <w:rFonts w:ascii="Arial" w:hAnsi="Arial" w:cs="Arial"/>
          <w:sz w:val="24"/>
        </w:rPr>
        <w:t xml:space="preserve"> </w:t>
      </w:r>
      <w:r w:rsidRPr="003D3886">
        <w:rPr>
          <w:rFonts w:ascii="Arial" w:hAnsi="Arial" w:cs="Arial"/>
          <w:sz w:val="24"/>
        </w:rPr>
        <w:t>El valor de k puede o no ser especificado.</w:t>
      </w:r>
    </w:p>
    <w:p w14:paraId="4198D0C2" w14:textId="0E992691" w:rsidR="003D3886" w:rsidRDefault="003D3886" w:rsidP="003D3886">
      <w:pPr>
        <w:spacing w:line="360" w:lineRule="auto"/>
        <w:jc w:val="both"/>
        <w:rPr>
          <w:rFonts w:ascii="Arial" w:hAnsi="Arial" w:cs="Arial"/>
          <w:sz w:val="24"/>
        </w:rPr>
      </w:pPr>
      <w:r w:rsidRPr="003D3886">
        <w:rPr>
          <w:rFonts w:ascii="Arial" w:hAnsi="Arial" w:cs="Arial"/>
          <w:sz w:val="24"/>
        </w:rPr>
        <w:t>Un criterio de agrupamiento como el error cuadrático puede adoptarse, el criterio puede clasificarse como global o local. El criterio global, representa cada grupo por un prototipo y asigna los patrones al grupo de acuerdo con el prototipo más similar. El criterio local, forma grupos utilizando una estructura local en los datos. Por ejemplo, los grupos pueden formarse por la identificación de las regiones de alta densidad en el espacio de patrones o por la asignación de un patrón y los i-ésimos k vecinos más cercanos del mismo grupo. Cada grupo es representado por su centro de gravedad y los objetos restantes son asignados al grupo cuyo objeto representativo sea más cercano.</w:t>
      </w:r>
    </w:p>
    <w:p w14:paraId="63258354" w14:textId="37A9D864" w:rsidR="003D3886" w:rsidRDefault="003D3886" w:rsidP="003D3886">
      <w:pPr>
        <w:spacing w:line="360" w:lineRule="auto"/>
        <w:jc w:val="both"/>
        <w:rPr>
          <w:rFonts w:ascii="Arial" w:hAnsi="Arial" w:cs="Arial"/>
          <w:sz w:val="24"/>
        </w:rPr>
      </w:pPr>
      <w:r w:rsidRPr="003D3886">
        <w:rPr>
          <w:rFonts w:ascii="Arial" w:hAnsi="Arial" w:cs="Arial"/>
          <w:sz w:val="24"/>
        </w:rPr>
        <w:t>Estos algoritmos inician con una partición inicial de las bases de datos y entonces usan una estrategia de control iterativa para mover los objetos de un grupo a otro, tratando de optimizar la calidad de los clusters durante el agrupamiento. Pero estos algoritmos presentan las siguientes limitaciones: Pueden aplicarse en problemas en los cuales existen objetos descritos por atributos numéricos exclusivamente, no manejan ausencia de información y muchas veces es necesario especificar el número de grupos que formarán el agrupamiento. Estos algoritmos de partición consideran el agrupamiento como un problema de optimización y pueden sufrir de minimos locales.</w:t>
      </w:r>
    </w:p>
    <w:p w14:paraId="2E61C8AB" w14:textId="5B47CF34" w:rsidR="00D43BB2" w:rsidRDefault="003E77E3" w:rsidP="003E77E3">
      <w:pPr>
        <w:spacing w:line="360" w:lineRule="auto"/>
        <w:jc w:val="both"/>
        <w:rPr>
          <w:rFonts w:ascii="Arial" w:hAnsi="Arial" w:cs="Arial"/>
          <w:sz w:val="24"/>
        </w:rPr>
      </w:pPr>
      <w:r w:rsidRPr="003E77E3">
        <w:rPr>
          <w:rFonts w:ascii="Arial" w:hAnsi="Arial" w:cs="Arial"/>
          <w:sz w:val="24"/>
        </w:rPr>
        <w:lastRenderedPageBreak/>
        <w:t>Los algoritmos de partición construyen separan una base de datos en conjuntos de k grupos, donde k puede o no ser un parámetro de entrada. Cada grupo puede ser representado por un centro de gravedad k-means, o por uno de los objetos del grupo localizado cerca de su centro k-medoid, el resto de los objetos son asignados al grupo más cercano. La figura de todos los grupos</w:t>
      </w:r>
      <w:r>
        <w:rPr>
          <w:rFonts w:ascii="Arial" w:hAnsi="Arial" w:cs="Arial"/>
          <w:sz w:val="24"/>
        </w:rPr>
        <w:t xml:space="preserve"> </w:t>
      </w:r>
      <w:r w:rsidRPr="003E77E3">
        <w:rPr>
          <w:rFonts w:ascii="Arial" w:hAnsi="Arial" w:cs="Arial"/>
          <w:sz w:val="24"/>
        </w:rPr>
        <w:t>encontrados por un algoritmo de partición es convexa como en la figura 2.</w:t>
      </w:r>
    </w:p>
    <w:p w14:paraId="257F2CB7" w14:textId="57781037" w:rsidR="003E77E3" w:rsidRDefault="003E77E3" w:rsidP="003E77E3">
      <w:pPr>
        <w:spacing w:line="360" w:lineRule="auto"/>
        <w:jc w:val="center"/>
        <w:rPr>
          <w:rFonts w:ascii="Arial" w:hAnsi="Arial" w:cs="Arial"/>
          <w:sz w:val="24"/>
        </w:rPr>
      </w:pPr>
      <w:r>
        <w:rPr>
          <w:noProof/>
        </w:rPr>
        <w:drawing>
          <wp:inline distT="0" distB="0" distL="0" distR="0" wp14:anchorId="3815E4EB" wp14:editId="3412FA41">
            <wp:extent cx="3705225" cy="2374900"/>
            <wp:effectExtent l="0" t="0" r="9525" b="6350"/>
            <wp:docPr id="854188926" name="Imagen 10"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88926" name="Imagen 10" descr="Gráfico, Gráfico de dispersión&#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5225" cy="2374900"/>
                    </a:xfrm>
                    <a:prstGeom prst="rect">
                      <a:avLst/>
                    </a:prstGeom>
                    <a:noFill/>
                    <a:ln>
                      <a:noFill/>
                    </a:ln>
                  </pic:spPr>
                </pic:pic>
              </a:graphicData>
            </a:graphic>
          </wp:inline>
        </w:drawing>
      </w:r>
    </w:p>
    <w:p w14:paraId="352A5BDC" w14:textId="219A311C" w:rsidR="003E77E3" w:rsidRDefault="003E77E3" w:rsidP="003E77E3">
      <w:pPr>
        <w:pStyle w:val="Descripcin"/>
        <w:jc w:val="center"/>
      </w:pPr>
      <w:bookmarkStart w:id="72" w:name="_Toc169954810"/>
      <w:r>
        <w:t xml:space="preserve">Figura  </w:t>
      </w:r>
      <w:r>
        <w:fldChar w:fldCharType="begin"/>
      </w:r>
      <w:r>
        <w:instrText xml:space="preserve"> SEQ Figura_ \* ARABIC </w:instrText>
      </w:r>
      <w:r>
        <w:fldChar w:fldCharType="separate"/>
      </w:r>
      <w:r w:rsidR="00945763">
        <w:rPr>
          <w:noProof/>
        </w:rPr>
        <w:t>3</w:t>
      </w:r>
      <w:r>
        <w:fldChar w:fldCharType="end"/>
      </w:r>
      <w:r>
        <w:t xml:space="preserve"> Clustering particional</w:t>
      </w:r>
      <w:bookmarkEnd w:id="72"/>
    </w:p>
    <w:p w14:paraId="4844F2E8" w14:textId="77777777" w:rsidR="003E77E3" w:rsidRPr="003E77E3" w:rsidRDefault="003E77E3" w:rsidP="003E77E3"/>
    <w:p w14:paraId="376E3595" w14:textId="77777777" w:rsidR="003D3886" w:rsidRPr="003D3886" w:rsidRDefault="003D3886" w:rsidP="003D3886">
      <w:pPr>
        <w:pStyle w:val="Ttulo3"/>
      </w:pPr>
      <w:bookmarkStart w:id="73" w:name="_Toc169975404"/>
      <w:r w:rsidRPr="003D3886">
        <w:t>Algoritmos de agrupamiento de recorridos simples.</w:t>
      </w:r>
      <w:bookmarkEnd w:id="73"/>
    </w:p>
    <w:p w14:paraId="1A0A669E" w14:textId="77777777" w:rsidR="003D3886" w:rsidRPr="003D3886" w:rsidRDefault="003D3886" w:rsidP="003D3886">
      <w:pPr>
        <w:spacing w:line="360" w:lineRule="auto"/>
        <w:jc w:val="both"/>
        <w:rPr>
          <w:rFonts w:ascii="Arial" w:hAnsi="Arial" w:cs="Arial"/>
          <w:sz w:val="24"/>
        </w:rPr>
      </w:pPr>
    </w:p>
    <w:p w14:paraId="1C0F7027" w14:textId="0C89094B" w:rsidR="003D3886" w:rsidRPr="003D3886" w:rsidRDefault="003D3886" w:rsidP="003D3886">
      <w:pPr>
        <w:spacing w:line="360" w:lineRule="auto"/>
        <w:jc w:val="both"/>
        <w:rPr>
          <w:rFonts w:ascii="Arial" w:hAnsi="Arial" w:cs="Arial"/>
          <w:sz w:val="24"/>
        </w:rPr>
      </w:pPr>
      <w:r w:rsidRPr="003D3886">
        <w:rPr>
          <w:rFonts w:ascii="Arial" w:hAnsi="Arial" w:cs="Arial"/>
          <w:sz w:val="24"/>
        </w:rPr>
        <w:t>Estos algoritmos agrupan los objetos cercanos del conjunto de objetos utilizando como base una condición local de agrupamiento, recorriendo una sola vez todo el conjunto de objetos. Dentro de esta familia cabe destacar los algoritmos BIRCH y DBSCAN los cuales agrupan conjuntos de datos utilizando criterios locales.</w:t>
      </w:r>
    </w:p>
    <w:p w14:paraId="1053BC95" w14:textId="77777777" w:rsidR="003D3886" w:rsidRDefault="003D3886" w:rsidP="003D3886">
      <w:pPr>
        <w:spacing w:line="360" w:lineRule="auto"/>
        <w:jc w:val="both"/>
        <w:rPr>
          <w:rFonts w:ascii="Arial" w:hAnsi="Arial" w:cs="Arial"/>
          <w:sz w:val="24"/>
        </w:rPr>
      </w:pPr>
    </w:p>
    <w:p w14:paraId="5D5171BA" w14:textId="77777777" w:rsidR="00DB65FB" w:rsidRDefault="00DB65FB" w:rsidP="003D3886">
      <w:pPr>
        <w:spacing w:line="360" w:lineRule="auto"/>
        <w:jc w:val="both"/>
        <w:rPr>
          <w:rFonts w:ascii="Arial" w:hAnsi="Arial" w:cs="Arial"/>
          <w:sz w:val="24"/>
        </w:rPr>
      </w:pPr>
    </w:p>
    <w:p w14:paraId="15092573" w14:textId="77777777" w:rsidR="00DB65FB" w:rsidRDefault="00DB65FB" w:rsidP="003D3886">
      <w:pPr>
        <w:spacing w:line="360" w:lineRule="auto"/>
        <w:jc w:val="both"/>
        <w:rPr>
          <w:rFonts w:ascii="Arial" w:hAnsi="Arial" w:cs="Arial"/>
          <w:sz w:val="24"/>
        </w:rPr>
      </w:pPr>
    </w:p>
    <w:p w14:paraId="47F1F823" w14:textId="77777777" w:rsidR="00DB65FB" w:rsidRDefault="00DB65FB" w:rsidP="003D3886">
      <w:pPr>
        <w:spacing w:line="360" w:lineRule="auto"/>
        <w:jc w:val="both"/>
        <w:rPr>
          <w:rFonts w:ascii="Arial" w:hAnsi="Arial" w:cs="Arial"/>
          <w:sz w:val="24"/>
        </w:rPr>
      </w:pPr>
    </w:p>
    <w:p w14:paraId="47F6F92A" w14:textId="77777777" w:rsidR="00DB65FB" w:rsidRDefault="00DB65FB" w:rsidP="003D3886">
      <w:pPr>
        <w:spacing w:line="360" w:lineRule="auto"/>
        <w:jc w:val="both"/>
        <w:rPr>
          <w:rFonts w:ascii="Arial" w:hAnsi="Arial" w:cs="Arial"/>
          <w:sz w:val="24"/>
        </w:rPr>
      </w:pPr>
    </w:p>
    <w:p w14:paraId="2CC21CEB" w14:textId="77777777" w:rsidR="00DB65FB" w:rsidRPr="003D3886" w:rsidRDefault="00DB65FB" w:rsidP="003D3886">
      <w:pPr>
        <w:spacing w:line="360" w:lineRule="auto"/>
        <w:jc w:val="both"/>
        <w:rPr>
          <w:rFonts w:ascii="Arial" w:hAnsi="Arial" w:cs="Arial"/>
          <w:sz w:val="24"/>
        </w:rPr>
      </w:pPr>
    </w:p>
    <w:p w14:paraId="1E28DE68" w14:textId="23A27B6E" w:rsidR="00235BE6" w:rsidRDefault="003D3886" w:rsidP="00B74CC6">
      <w:pPr>
        <w:pStyle w:val="Ttulo2"/>
        <w:rPr>
          <w:rFonts w:cs="Arial"/>
          <w:sz w:val="24"/>
        </w:rPr>
      </w:pPr>
      <w:r>
        <w:t xml:space="preserve"> </w:t>
      </w:r>
      <w:bookmarkStart w:id="74" w:name="_Toc169975405"/>
      <w:r w:rsidR="00B74CC6">
        <w:t>Algoritmos de Clustering</w:t>
      </w:r>
      <w:bookmarkEnd w:id="74"/>
    </w:p>
    <w:p w14:paraId="106F7E9F" w14:textId="77777777" w:rsidR="003D3886" w:rsidRDefault="003D3886" w:rsidP="006F2A33">
      <w:pPr>
        <w:spacing w:line="360" w:lineRule="auto"/>
        <w:jc w:val="both"/>
        <w:rPr>
          <w:rFonts w:ascii="Arial" w:hAnsi="Arial" w:cs="Arial"/>
          <w:sz w:val="24"/>
        </w:rPr>
      </w:pPr>
    </w:p>
    <w:p w14:paraId="6EC70FBE" w14:textId="77777777" w:rsidR="00DB65FB" w:rsidRDefault="00DB65FB" w:rsidP="00DB65FB">
      <w:pPr>
        <w:pStyle w:val="Ttulo3"/>
      </w:pPr>
      <w:bookmarkStart w:id="75" w:name="_Toc169975406"/>
      <w:r w:rsidRPr="003D3886">
        <w:t>El algoritmo DBSCAN</w:t>
      </w:r>
      <w:bookmarkEnd w:id="75"/>
    </w:p>
    <w:p w14:paraId="601C8B5C" w14:textId="77777777" w:rsidR="00DB65FB" w:rsidRPr="00DB65FB" w:rsidRDefault="00DB65FB" w:rsidP="00DB65FB"/>
    <w:p w14:paraId="65B3DAD7" w14:textId="461B2D0B" w:rsidR="00DB65FB" w:rsidRDefault="00DB65FB" w:rsidP="00DB65FB">
      <w:pPr>
        <w:spacing w:line="360" w:lineRule="auto"/>
        <w:jc w:val="both"/>
        <w:rPr>
          <w:rFonts w:ascii="Arial" w:hAnsi="Arial" w:cs="Arial"/>
          <w:sz w:val="24"/>
        </w:rPr>
      </w:pPr>
      <w:r w:rsidRPr="003D3886">
        <w:rPr>
          <w:rFonts w:ascii="Arial" w:hAnsi="Arial" w:cs="Arial"/>
          <w:sz w:val="24"/>
        </w:rPr>
        <w:t>Este algoritmo trabaja sobre una noción basada en la densidad de los grupos y está diseñado para descubrir grupos de formas arbitrarias e irregulares en bases de datos espaciales con ruido, para ello utiliza estructuras de indices como árboles R*-Tree y sus variantes. La idea es que cada rama</w:t>
      </w:r>
      <w:r>
        <w:rPr>
          <w:rFonts w:ascii="Arial" w:hAnsi="Arial" w:cs="Arial"/>
          <w:sz w:val="24"/>
        </w:rPr>
        <w:t xml:space="preserve"> </w:t>
      </w:r>
      <w:r w:rsidRPr="003D3886">
        <w:rPr>
          <w:rFonts w:ascii="Arial" w:hAnsi="Arial" w:cs="Arial"/>
          <w:sz w:val="24"/>
        </w:rPr>
        <w:t xml:space="preserve">del </w:t>
      </w:r>
      <w:r w:rsidR="003E77E3" w:rsidRPr="003D3886">
        <w:rPr>
          <w:rFonts w:ascii="Arial" w:hAnsi="Arial" w:cs="Arial"/>
          <w:sz w:val="24"/>
        </w:rPr>
        <w:t>árbol</w:t>
      </w:r>
      <w:r w:rsidRPr="003D3886">
        <w:rPr>
          <w:rFonts w:ascii="Arial" w:hAnsi="Arial" w:cs="Arial"/>
          <w:sz w:val="24"/>
        </w:rPr>
        <w:t xml:space="preserve"> no contenga más puntos de los preestablecidos en el parámetro "MinPts". Una de las limitaciones que presenta este algoritmo es el manejo de datos espaciales exclusivamente. El agrupamiento generado por el algoritmo puede variar si se cambia el orden de entrada de los objetos del conjunto de datos.</w:t>
      </w:r>
      <w:r w:rsidR="000840BA">
        <w:rPr>
          <w:rFonts w:ascii="Arial" w:hAnsi="Arial" w:cs="Arial"/>
          <w:sz w:val="24"/>
        </w:rPr>
        <w:t xml:space="preserve"> </w:t>
      </w:r>
    </w:p>
    <w:p w14:paraId="3F540442"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Principio: Agrupa puntos que están densamente conectados.</w:t>
      </w:r>
    </w:p>
    <w:p w14:paraId="153427DA" w14:textId="77777777"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 xml:space="preserve">Ventajas: Detecta </w:t>
      </w:r>
      <w:proofErr w:type="spellStart"/>
      <w:r w:rsidRPr="003A1720">
        <w:rPr>
          <w:rFonts w:ascii="Arial" w:hAnsi="Arial" w:cs="Arial"/>
          <w:sz w:val="24"/>
        </w:rPr>
        <w:t>clusters</w:t>
      </w:r>
      <w:proofErr w:type="spellEnd"/>
      <w:r w:rsidRPr="003A1720">
        <w:rPr>
          <w:rFonts w:ascii="Arial" w:hAnsi="Arial" w:cs="Arial"/>
          <w:sz w:val="24"/>
        </w:rPr>
        <w:t xml:space="preserve"> de formas arbitrarias y maneja ruido (</w:t>
      </w:r>
      <w:proofErr w:type="spellStart"/>
      <w:r w:rsidRPr="003A1720">
        <w:rPr>
          <w:rFonts w:ascii="Arial" w:hAnsi="Arial" w:cs="Arial"/>
          <w:sz w:val="24"/>
        </w:rPr>
        <w:t>outliers</w:t>
      </w:r>
      <w:proofErr w:type="spellEnd"/>
      <w:r w:rsidRPr="003A1720">
        <w:rPr>
          <w:rFonts w:ascii="Arial" w:hAnsi="Arial" w:cs="Arial"/>
          <w:sz w:val="24"/>
        </w:rPr>
        <w:t>).</w:t>
      </w:r>
    </w:p>
    <w:p w14:paraId="66F49909" w14:textId="0CE9A1CD" w:rsidR="003A1720" w:rsidRPr="003A1720" w:rsidRDefault="003A1720" w:rsidP="003A1720">
      <w:pPr>
        <w:pStyle w:val="Prrafodelista"/>
        <w:numPr>
          <w:ilvl w:val="0"/>
          <w:numId w:val="38"/>
        </w:numPr>
        <w:spacing w:line="360" w:lineRule="auto"/>
        <w:jc w:val="both"/>
        <w:rPr>
          <w:rFonts w:ascii="Arial" w:hAnsi="Arial" w:cs="Arial"/>
          <w:sz w:val="24"/>
        </w:rPr>
      </w:pPr>
      <w:r w:rsidRPr="003A1720">
        <w:rPr>
          <w:rFonts w:ascii="Arial" w:hAnsi="Arial" w:cs="Arial"/>
          <w:sz w:val="24"/>
        </w:rPr>
        <w:t>Limitaciones: Depende del parámetro de densidad y puede variar con el orden de los datos.</w:t>
      </w:r>
    </w:p>
    <w:p w14:paraId="3FDF5CD2" w14:textId="7195D5E5" w:rsidR="00DB65FB" w:rsidRDefault="00DB65FB" w:rsidP="00DB65FB">
      <w:pPr>
        <w:pStyle w:val="Ttulo3"/>
      </w:pPr>
      <w:bookmarkStart w:id="76" w:name="_Toc169975407"/>
      <w:r w:rsidRPr="003D3886">
        <w:t>E</w:t>
      </w:r>
      <w:r>
        <w:t>l</w:t>
      </w:r>
      <w:r w:rsidRPr="003D3886">
        <w:t xml:space="preserve"> algoritmo BIRCH</w:t>
      </w:r>
      <w:bookmarkEnd w:id="76"/>
      <w:r w:rsidRPr="003D3886">
        <w:t xml:space="preserve"> </w:t>
      </w:r>
    </w:p>
    <w:p w14:paraId="3BC9C49B" w14:textId="77777777" w:rsidR="00DB65FB" w:rsidRPr="00DB65FB" w:rsidRDefault="00DB65FB" w:rsidP="00DB65FB"/>
    <w:p w14:paraId="67C0E05E" w14:textId="6876810B" w:rsidR="00DB65FB" w:rsidRDefault="00DB65FB" w:rsidP="006F2A33">
      <w:pPr>
        <w:spacing w:line="360" w:lineRule="auto"/>
        <w:jc w:val="both"/>
        <w:rPr>
          <w:rFonts w:ascii="Arial" w:hAnsi="Arial" w:cs="Arial"/>
          <w:sz w:val="24"/>
        </w:rPr>
      </w:pPr>
      <w:r w:rsidRPr="003D3886">
        <w:rPr>
          <w:rFonts w:ascii="Arial" w:hAnsi="Arial" w:cs="Arial"/>
          <w:sz w:val="24"/>
        </w:rPr>
        <w:t xml:space="preserve">Este algoritmo utiliza una estructura de árbol llamada CF-tree (cluster features tree), el cual almacena en sus nodos descripciones compactas de subgrupos (CF's), donde un CF se define como: número de objetos, suma lineal y suma de los cuadrados de todos los objetos en ese grupo. La metodologia que utiliza este algoritmo es la de generar un árbol de CF's con el conjunto de datos, para obtener las descripciones de los subgrupos y aplicar posteriormente un algoritmo de clasificación no supervisada para agrupar estos subgrupos. Asi, BIRCH transforma el problema de clasificar el conjunto de datos original en clasificar subgrupos de este conjunto de datos. BIRCH fue diseñado para agrupar grandes bases de datos con atributos numéricos, resumiendo la base de datos original hasta ajustarla al tamaño de la memoria principal disponible en el sistema en que se ejecuta, asi minimiza los costos de </w:t>
      </w:r>
      <w:r w:rsidRPr="003D3886">
        <w:rPr>
          <w:rFonts w:ascii="Arial" w:hAnsi="Arial" w:cs="Arial"/>
          <w:sz w:val="24"/>
        </w:rPr>
        <w:lastRenderedPageBreak/>
        <w:t>lectura y escritura de los datos. Las limitaciones que presenta este algoritmo son las siguientes: puede aplicarse en problemas donde se manejan datos numéricos exclusivamente, y no todas las funciones de distancia pueden aplicarse al utilizar este algoritmo, ya que la información manejada por los CF's permite manipular solamente una familia de medidas que puedan expresarse en términos del centroide, radio y diámetro, dependiendo del orden de entrada</w:t>
      </w:r>
      <w:r>
        <w:rPr>
          <w:rFonts w:ascii="Arial" w:hAnsi="Arial" w:cs="Arial"/>
          <w:sz w:val="24"/>
        </w:rPr>
        <w:t xml:space="preserve"> </w:t>
      </w:r>
      <w:r w:rsidRPr="003D3886">
        <w:rPr>
          <w:rFonts w:ascii="Arial" w:hAnsi="Arial" w:cs="Arial"/>
          <w:sz w:val="24"/>
        </w:rPr>
        <w:t>de los datos.</w:t>
      </w:r>
    </w:p>
    <w:p w14:paraId="5AF7E718"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Principio: Utiliza un árbol CF (</w:t>
      </w:r>
      <w:proofErr w:type="spellStart"/>
      <w:r w:rsidRPr="003A1720">
        <w:rPr>
          <w:rFonts w:ascii="Arial" w:hAnsi="Arial" w:cs="Arial"/>
          <w:sz w:val="24"/>
        </w:rPr>
        <w:t>Cluster</w:t>
      </w:r>
      <w:proofErr w:type="spellEnd"/>
      <w:r w:rsidRPr="003A1720">
        <w:rPr>
          <w:rFonts w:ascii="Arial" w:hAnsi="Arial" w:cs="Arial"/>
          <w:sz w:val="24"/>
        </w:rPr>
        <w:t xml:space="preserve"> </w:t>
      </w:r>
      <w:proofErr w:type="spellStart"/>
      <w:r w:rsidRPr="003A1720">
        <w:rPr>
          <w:rFonts w:ascii="Arial" w:hAnsi="Arial" w:cs="Arial"/>
          <w:sz w:val="24"/>
        </w:rPr>
        <w:t>Features</w:t>
      </w:r>
      <w:proofErr w:type="spellEnd"/>
      <w:r w:rsidRPr="003A1720">
        <w:rPr>
          <w:rFonts w:ascii="Arial" w:hAnsi="Arial" w:cs="Arial"/>
          <w:sz w:val="24"/>
        </w:rPr>
        <w:t>) para agrupar datos.</w:t>
      </w:r>
    </w:p>
    <w:p w14:paraId="7369765B" w14:textId="77777777"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Ventajas: Eficiente en memoria y adecuado para grandes bases de datos numéricas.</w:t>
      </w:r>
    </w:p>
    <w:p w14:paraId="58A2C1F7" w14:textId="2FEE7DD1" w:rsidR="003A1720" w:rsidRPr="003A1720" w:rsidRDefault="003A1720" w:rsidP="003A1720">
      <w:pPr>
        <w:pStyle w:val="Prrafodelista"/>
        <w:numPr>
          <w:ilvl w:val="0"/>
          <w:numId w:val="39"/>
        </w:numPr>
        <w:spacing w:line="360" w:lineRule="auto"/>
        <w:jc w:val="both"/>
        <w:rPr>
          <w:rFonts w:ascii="Arial" w:hAnsi="Arial" w:cs="Arial"/>
          <w:sz w:val="24"/>
        </w:rPr>
      </w:pPr>
      <w:r w:rsidRPr="003A1720">
        <w:rPr>
          <w:rFonts w:ascii="Arial" w:hAnsi="Arial" w:cs="Arial"/>
          <w:sz w:val="24"/>
        </w:rPr>
        <w:t>Limitaciones: Solo funciona con datos numéricos y tiene restricciones en las medidas de distancia.</w:t>
      </w:r>
    </w:p>
    <w:p w14:paraId="72562B46" w14:textId="2ED951C7" w:rsidR="00DB65FB" w:rsidRDefault="00DB65FB" w:rsidP="00DB65FB">
      <w:pPr>
        <w:pStyle w:val="Ttulo3"/>
      </w:pPr>
      <w:bookmarkStart w:id="77" w:name="_Toc169975408"/>
      <w:r>
        <w:t>El Algoritmo K-</w:t>
      </w:r>
      <w:proofErr w:type="spellStart"/>
      <w:r>
        <w:t>Means</w:t>
      </w:r>
      <w:bookmarkEnd w:id="77"/>
      <w:proofErr w:type="spellEnd"/>
    </w:p>
    <w:p w14:paraId="1FE05910" w14:textId="77777777" w:rsidR="00DB65FB" w:rsidRPr="00DB65FB" w:rsidRDefault="00DB65FB" w:rsidP="00DB65FB"/>
    <w:p w14:paraId="6D55B29C" w14:textId="77764CDC" w:rsidR="000F3E4E" w:rsidRDefault="000F3E4E" w:rsidP="006F2A33">
      <w:pPr>
        <w:spacing w:line="360" w:lineRule="auto"/>
        <w:jc w:val="both"/>
        <w:rPr>
          <w:rFonts w:ascii="Arial" w:hAnsi="Arial" w:cs="Arial"/>
          <w:sz w:val="24"/>
          <w:szCs w:val="24"/>
        </w:rPr>
      </w:pPr>
      <w:r w:rsidRPr="000F3E4E">
        <w:rPr>
          <w:rFonts w:ascii="Arial" w:hAnsi="Arial" w:cs="Arial"/>
          <w:sz w:val="24"/>
          <w:szCs w:val="24"/>
        </w:rPr>
        <w:t xml:space="preserve">El algoritmo k-Means fue propuesto hace poco </w:t>
      </w:r>
      <w:r w:rsidR="00533B35" w:rsidRPr="000F3E4E">
        <w:rPr>
          <w:rFonts w:ascii="Arial" w:hAnsi="Arial" w:cs="Arial"/>
          <w:sz w:val="24"/>
          <w:szCs w:val="24"/>
        </w:rPr>
        <w:t>más</w:t>
      </w:r>
      <w:r w:rsidRPr="000F3E4E">
        <w:rPr>
          <w:rFonts w:ascii="Arial" w:hAnsi="Arial" w:cs="Arial"/>
          <w:sz w:val="24"/>
          <w:szCs w:val="24"/>
        </w:rPr>
        <w:t xml:space="preserve"> de tres décadas y es uno de los</w:t>
      </w:r>
      <w:r>
        <w:rPr>
          <w:rFonts w:ascii="Arial" w:hAnsi="Arial" w:cs="Arial"/>
          <w:sz w:val="24"/>
          <w:szCs w:val="24"/>
        </w:rPr>
        <w:t xml:space="preserve"> </w:t>
      </w:r>
      <w:r w:rsidRPr="000F3E4E">
        <w:rPr>
          <w:rFonts w:ascii="Arial" w:hAnsi="Arial" w:cs="Arial"/>
          <w:sz w:val="24"/>
          <w:szCs w:val="24"/>
        </w:rPr>
        <w:t xml:space="preserve">algoritmos de agrupamiento </w:t>
      </w:r>
      <w:r w:rsidR="00533B35" w:rsidRPr="000F3E4E">
        <w:rPr>
          <w:rFonts w:ascii="Arial" w:hAnsi="Arial" w:cs="Arial"/>
          <w:sz w:val="24"/>
          <w:szCs w:val="24"/>
        </w:rPr>
        <w:t>más</w:t>
      </w:r>
      <w:r w:rsidRPr="000F3E4E">
        <w:rPr>
          <w:rFonts w:ascii="Arial" w:hAnsi="Arial" w:cs="Arial"/>
          <w:sz w:val="24"/>
          <w:szCs w:val="24"/>
        </w:rPr>
        <w:t xml:space="preserve"> usados en una amplia variedad de áreas. k-Means</w:t>
      </w:r>
      <w:r>
        <w:rPr>
          <w:rFonts w:ascii="Arial" w:hAnsi="Arial" w:cs="Arial"/>
          <w:sz w:val="24"/>
          <w:szCs w:val="24"/>
        </w:rPr>
        <w:t xml:space="preserve"> </w:t>
      </w:r>
      <w:r w:rsidRPr="000F3E4E">
        <w:rPr>
          <w:rFonts w:ascii="Arial" w:hAnsi="Arial" w:cs="Arial"/>
          <w:sz w:val="24"/>
          <w:szCs w:val="24"/>
        </w:rPr>
        <w:t>es un algoritmo de agrupamiento restringido, por lo que recibe como parámetros el</w:t>
      </w:r>
      <w:r>
        <w:rPr>
          <w:rFonts w:ascii="Arial" w:hAnsi="Arial" w:cs="Arial"/>
          <w:sz w:val="24"/>
          <w:szCs w:val="24"/>
        </w:rPr>
        <w:t xml:space="preserve"> </w:t>
      </w:r>
      <w:r w:rsidRPr="000F3E4E">
        <w:rPr>
          <w:rFonts w:ascii="Arial" w:hAnsi="Arial" w:cs="Arial"/>
          <w:sz w:val="24"/>
          <w:szCs w:val="24"/>
        </w:rPr>
        <w:t>número de agrupamientos a formar y se encuentra definido sobre datos continuos, es</w:t>
      </w:r>
      <w:r>
        <w:rPr>
          <w:rFonts w:ascii="Arial" w:hAnsi="Arial" w:cs="Arial"/>
          <w:sz w:val="24"/>
          <w:szCs w:val="24"/>
        </w:rPr>
        <w:t xml:space="preserve"> </w:t>
      </w:r>
      <w:r w:rsidRPr="000F3E4E">
        <w:rPr>
          <w:rFonts w:ascii="Arial" w:hAnsi="Arial" w:cs="Arial"/>
          <w:sz w:val="24"/>
          <w:szCs w:val="24"/>
        </w:rPr>
        <w:t>decir, únicamente permite trabajar con objetos descritos por medio de un conjunto</w:t>
      </w:r>
      <w:r>
        <w:rPr>
          <w:rFonts w:ascii="Arial" w:hAnsi="Arial" w:cs="Arial"/>
          <w:sz w:val="24"/>
          <w:szCs w:val="24"/>
        </w:rPr>
        <w:t xml:space="preserve"> </w:t>
      </w:r>
      <w:r w:rsidRPr="000F3E4E">
        <w:rPr>
          <w:rFonts w:ascii="Arial" w:hAnsi="Arial" w:cs="Arial"/>
          <w:sz w:val="24"/>
          <w:szCs w:val="24"/>
        </w:rPr>
        <w:t>de atributos numéricos.</w:t>
      </w:r>
      <w:r>
        <w:rPr>
          <w:rFonts w:ascii="Arial" w:hAnsi="Arial" w:cs="Arial"/>
          <w:sz w:val="24"/>
          <w:szCs w:val="24"/>
        </w:rPr>
        <w:t xml:space="preserve"> </w:t>
      </w:r>
      <w:r w:rsidRPr="000F3E4E">
        <w:rPr>
          <w:rFonts w:ascii="Arial" w:hAnsi="Arial" w:cs="Arial"/>
          <w:sz w:val="24"/>
          <w:szCs w:val="24"/>
        </w:rPr>
        <w:t>Este algoritmo calcula iterativamente los centros de los agrupamientos mientras</w:t>
      </w:r>
      <w:r>
        <w:rPr>
          <w:rFonts w:ascii="Arial" w:hAnsi="Arial" w:cs="Arial"/>
          <w:sz w:val="24"/>
          <w:szCs w:val="24"/>
        </w:rPr>
        <w:t xml:space="preserve"> </w:t>
      </w:r>
      <w:r w:rsidRPr="000F3E4E">
        <w:rPr>
          <w:rFonts w:ascii="Arial" w:hAnsi="Arial" w:cs="Arial"/>
          <w:sz w:val="24"/>
          <w:szCs w:val="24"/>
        </w:rPr>
        <w:t>que al mismo tiempo minimiza una función objetivo. k-Means usa la distancia</w:t>
      </w:r>
      <w:r>
        <w:rPr>
          <w:rFonts w:ascii="Arial" w:hAnsi="Arial" w:cs="Arial"/>
          <w:sz w:val="24"/>
          <w:szCs w:val="24"/>
        </w:rPr>
        <w:t xml:space="preserve"> </w:t>
      </w:r>
      <w:r w:rsidRPr="000F3E4E">
        <w:rPr>
          <w:rFonts w:ascii="Arial" w:hAnsi="Arial" w:cs="Arial"/>
          <w:sz w:val="24"/>
          <w:szCs w:val="24"/>
        </w:rPr>
        <w:t>Euclidiana para comparar objetos y promedios para calcular los centros de los</w:t>
      </w:r>
      <w:r>
        <w:rPr>
          <w:rFonts w:ascii="Arial" w:hAnsi="Arial" w:cs="Arial"/>
          <w:sz w:val="24"/>
          <w:szCs w:val="24"/>
        </w:rPr>
        <w:t xml:space="preserve"> </w:t>
      </w:r>
      <w:r w:rsidRPr="000F3E4E">
        <w:rPr>
          <w:rFonts w:ascii="Arial" w:hAnsi="Arial" w:cs="Arial"/>
          <w:sz w:val="24"/>
          <w:szCs w:val="24"/>
        </w:rPr>
        <w:t>agrupamientos, lo que no le permite trabajar con atributos no numéricos. Frecuentemente es usado para inicializar otros algoritmos de mayor costo computacional (por ejemplo, el algoritmo EM) y básicamente consiste en los siguientes pasos:</w:t>
      </w:r>
    </w:p>
    <w:p w14:paraId="1E757B2B" w14:textId="3A876970"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 xml:space="preserve">Seleccionar aleatoriamente los centros iniciales. </w:t>
      </w:r>
    </w:p>
    <w:p w14:paraId="13AC1D54" w14:textId="399943EB"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 xml:space="preserve">Asignar cada objeto al agrupamiento cuya distancia con su centro sea mínima. </w:t>
      </w:r>
    </w:p>
    <w:p w14:paraId="5C8D3762" w14:textId="54E2DEFB"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 xml:space="preserve">Recalcular los centros. </w:t>
      </w:r>
    </w:p>
    <w:p w14:paraId="03165B27" w14:textId="33ACDBD7" w:rsidR="000F3E4E" w:rsidRPr="00533B35" w:rsidRDefault="000F3E4E" w:rsidP="00533B35">
      <w:pPr>
        <w:pStyle w:val="Prrafodelista"/>
        <w:numPr>
          <w:ilvl w:val="0"/>
          <w:numId w:val="31"/>
        </w:numPr>
        <w:spacing w:line="360" w:lineRule="auto"/>
        <w:jc w:val="both"/>
        <w:rPr>
          <w:rFonts w:ascii="Arial" w:hAnsi="Arial" w:cs="Arial"/>
          <w:sz w:val="24"/>
          <w:szCs w:val="24"/>
        </w:rPr>
      </w:pPr>
      <w:r w:rsidRPr="00533B35">
        <w:rPr>
          <w:rFonts w:ascii="Arial" w:hAnsi="Arial" w:cs="Arial"/>
          <w:sz w:val="24"/>
          <w:szCs w:val="24"/>
        </w:rPr>
        <w:t>Repetir los pasos 2 y 3 hasta que no haya cambios en los centros para dos iteraciones consecutivas</w:t>
      </w:r>
    </w:p>
    <w:p w14:paraId="0FD53A45" w14:textId="77777777" w:rsidR="000F3E4E" w:rsidRPr="000F3E4E" w:rsidRDefault="000F3E4E" w:rsidP="006F2A33">
      <w:pPr>
        <w:spacing w:line="360" w:lineRule="auto"/>
        <w:jc w:val="both"/>
        <w:rPr>
          <w:rFonts w:ascii="Arial" w:hAnsi="Arial" w:cs="Arial"/>
          <w:sz w:val="24"/>
          <w:szCs w:val="24"/>
        </w:rPr>
      </w:pPr>
      <w:r w:rsidRPr="000F3E4E">
        <w:rPr>
          <w:rFonts w:ascii="Arial" w:hAnsi="Arial" w:cs="Arial"/>
          <w:sz w:val="24"/>
          <w:szCs w:val="24"/>
        </w:rPr>
        <w:lastRenderedPageBreak/>
        <w:t xml:space="preserve">Este algoritmo es simple, fácil de programar, y fácil de entender, pero tiene ciertas desventajas entre las que se encuentran: Únicamente puede ser aplicado a conjuntos de datos numéricos. </w:t>
      </w:r>
    </w:p>
    <w:p w14:paraId="2D93B934" w14:textId="115556DE" w:rsidR="000F3E4E" w:rsidRDefault="000F3E4E" w:rsidP="006F2A33">
      <w:pPr>
        <w:spacing w:line="360" w:lineRule="auto"/>
        <w:jc w:val="both"/>
        <w:rPr>
          <w:rFonts w:ascii="Arial" w:hAnsi="Arial" w:cs="Arial"/>
          <w:sz w:val="24"/>
          <w:szCs w:val="24"/>
        </w:rPr>
      </w:pPr>
      <w:r w:rsidRPr="000F3E4E">
        <w:rPr>
          <w:rFonts w:ascii="Arial" w:hAnsi="Arial" w:cs="Arial"/>
          <w:sz w:val="24"/>
          <w:szCs w:val="24"/>
        </w:rPr>
        <w:t>No garantiza una solución única, puesto que depende en gran medida de las condiciones iniciales. Por lo que solamente puede obtener soluciones locales. En la literatura se han propuesto algoritmos que resuelven las desventajas del k-Means. Algunos de estos algoritmos se enfocan en solucionar la dependencia de las condiciones iniciales, pero no permiten trabajar con datos mezclados; mientras que los restantes resuelven el problema de la aplicabilidad sobre conjuntos de datos mezclados, aunque siguen dependiendo de las condiciones iniciales.</w:t>
      </w:r>
    </w:p>
    <w:p w14:paraId="38883A3A" w14:textId="77777777" w:rsidR="002C1A1C" w:rsidRPr="002C1A1C" w:rsidRDefault="002C1A1C" w:rsidP="002C1A1C">
      <w:pPr>
        <w:pStyle w:val="Prrafodelista"/>
        <w:numPr>
          <w:ilvl w:val="0"/>
          <w:numId w:val="40"/>
        </w:numPr>
        <w:spacing w:line="360" w:lineRule="auto"/>
        <w:jc w:val="both"/>
        <w:rPr>
          <w:rFonts w:ascii="Arial" w:hAnsi="Arial" w:cs="Arial"/>
          <w:sz w:val="24"/>
        </w:rPr>
      </w:pPr>
      <w:r w:rsidRPr="002C1A1C">
        <w:rPr>
          <w:rFonts w:ascii="Arial" w:hAnsi="Arial" w:cs="Arial"/>
          <w:sz w:val="24"/>
        </w:rPr>
        <w:t xml:space="preserve">Principio: Divide datos en k </w:t>
      </w:r>
      <w:proofErr w:type="spellStart"/>
      <w:r w:rsidRPr="002C1A1C">
        <w:rPr>
          <w:rFonts w:ascii="Arial" w:hAnsi="Arial" w:cs="Arial"/>
          <w:sz w:val="24"/>
        </w:rPr>
        <w:t>clusters</w:t>
      </w:r>
      <w:proofErr w:type="spellEnd"/>
      <w:r w:rsidRPr="002C1A1C">
        <w:rPr>
          <w:rFonts w:ascii="Arial" w:hAnsi="Arial" w:cs="Arial"/>
          <w:sz w:val="24"/>
        </w:rPr>
        <w:t xml:space="preserve"> minimizando la suma de distancias cuadradas entre los datos y sus centros.</w:t>
      </w:r>
    </w:p>
    <w:p w14:paraId="5D2E9078" w14:textId="77777777" w:rsidR="002C1A1C" w:rsidRPr="002C1A1C" w:rsidRDefault="002C1A1C" w:rsidP="002C1A1C">
      <w:pPr>
        <w:pStyle w:val="Prrafodelista"/>
        <w:numPr>
          <w:ilvl w:val="0"/>
          <w:numId w:val="40"/>
        </w:numPr>
        <w:spacing w:line="360" w:lineRule="auto"/>
        <w:jc w:val="both"/>
        <w:rPr>
          <w:rFonts w:ascii="Arial" w:hAnsi="Arial" w:cs="Arial"/>
          <w:sz w:val="24"/>
        </w:rPr>
      </w:pPr>
      <w:r w:rsidRPr="002C1A1C">
        <w:rPr>
          <w:rFonts w:ascii="Arial" w:hAnsi="Arial" w:cs="Arial"/>
          <w:sz w:val="24"/>
        </w:rPr>
        <w:t>Ventajas: Simple y fácil de implementar.</w:t>
      </w:r>
    </w:p>
    <w:p w14:paraId="0720AF21" w14:textId="54840885" w:rsidR="00C24235" w:rsidRPr="002C1A1C" w:rsidRDefault="002C1A1C" w:rsidP="00455527">
      <w:pPr>
        <w:pStyle w:val="Prrafodelista"/>
        <w:numPr>
          <w:ilvl w:val="0"/>
          <w:numId w:val="40"/>
        </w:numPr>
        <w:spacing w:line="360" w:lineRule="auto"/>
        <w:jc w:val="both"/>
        <w:rPr>
          <w:rFonts w:ascii="Arial" w:hAnsi="Arial" w:cs="Arial"/>
          <w:sz w:val="24"/>
        </w:rPr>
      </w:pPr>
      <w:r w:rsidRPr="002C1A1C">
        <w:rPr>
          <w:rFonts w:ascii="Arial" w:hAnsi="Arial" w:cs="Arial"/>
          <w:sz w:val="24"/>
        </w:rPr>
        <w:t>Limitaciones: Solo trabaja con datos numéricos, depende de la inicialización y puede encontrar mínimos locales.</w:t>
      </w:r>
    </w:p>
    <w:p w14:paraId="2326D0F3" w14:textId="216DAA08" w:rsidR="000F3E4E" w:rsidRPr="00455527" w:rsidRDefault="000F3E4E" w:rsidP="00455527">
      <w:pPr>
        <w:rPr>
          <w:rFonts w:ascii="Arial" w:hAnsi="Arial" w:cs="Arial"/>
          <w:sz w:val="24"/>
          <w:szCs w:val="24"/>
        </w:rPr>
      </w:pPr>
      <w:r w:rsidRPr="00455527">
        <w:rPr>
          <w:rFonts w:ascii="Arial" w:hAnsi="Arial" w:cs="Arial"/>
          <w:sz w:val="24"/>
          <w:szCs w:val="24"/>
        </w:rPr>
        <w:t>Estrategias para Mejorar la Robustez de k-Means ante Condiciones Iniciales</w:t>
      </w:r>
      <w:r w:rsidR="00CC705E">
        <w:rPr>
          <w:rFonts w:ascii="Arial" w:hAnsi="Arial" w:cs="Arial"/>
          <w:sz w:val="24"/>
          <w:szCs w:val="24"/>
        </w:rPr>
        <w:t>:</w:t>
      </w:r>
    </w:p>
    <w:p w14:paraId="0386FA21" w14:textId="6847B39A" w:rsidR="00455527" w:rsidRPr="004A1EC7" w:rsidRDefault="000F3E4E" w:rsidP="006F2A33">
      <w:pPr>
        <w:spacing w:line="360" w:lineRule="auto"/>
        <w:jc w:val="both"/>
        <w:rPr>
          <w:rFonts w:ascii="Arial" w:hAnsi="Arial" w:cs="Arial"/>
          <w:sz w:val="24"/>
        </w:rPr>
      </w:pPr>
      <w:r w:rsidRPr="004A1EC7">
        <w:rPr>
          <w:rFonts w:ascii="Arial" w:hAnsi="Arial" w:cs="Arial"/>
          <w:sz w:val="24"/>
        </w:rPr>
        <w:t>Para resolver la dependencia de las condiciones iniciales del algoritmo k-Means se han propuesto soluciones que siguen distintas estrategias. Algunos algoritmos buscan semillas iniciales que permitan encontrar un mejor mínimo local, mientras que otros realizan una búsqueda global. A continuación, se presentan algunos de los trabajos que se encuentran en la literatura que atacan el problema de la dependencia de las condiciones iniciales del algoritmo k-</w:t>
      </w:r>
      <w:proofErr w:type="spellStart"/>
      <w:r w:rsidRPr="004A1EC7">
        <w:rPr>
          <w:rFonts w:ascii="Arial" w:hAnsi="Arial" w:cs="Arial"/>
          <w:sz w:val="24"/>
        </w:rPr>
        <w:t>Means</w:t>
      </w:r>
      <w:proofErr w:type="spellEnd"/>
      <w:r w:rsidRPr="004A1EC7">
        <w:rPr>
          <w:rFonts w:ascii="Arial" w:hAnsi="Arial" w:cs="Arial"/>
          <w:sz w:val="24"/>
        </w:rPr>
        <w:t>.</w:t>
      </w:r>
    </w:p>
    <w:p w14:paraId="6CCB63F0" w14:textId="369AC057" w:rsidR="004A1EC7" w:rsidRDefault="004A1EC7" w:rsidP="00455527">
      <w:pPr>
        <w:rPr>
          <w:rFonts w:ascii="Arial" w:hAnsi="Arial" w:cs="Arial"/>
          <w:sz w:val="24"/>
          <w:szCs w:val="24"/>
        </w:rPr>
      </w:pPr>
      <w:r w:rsidRPr="00455527">
        <w:rPr>
          <w:rFonts w:ascii="Arial" w:hAnsi="Arial" w:cs="Arial"/>
          <w:sz w:val="24"/>
          <w:szCs w:val="24"/>
        </w:rPr>
        <w:t>Algoritmos de Búsqueda de Semillas Iniciales</w:t>
      </w:r>
      <w:r w:rsidR="00CC705E">
        <w:rPr>
          <w:rFonts w:ascii="Arial" w:hAnsi="Arial" w:cs="Arial"/>
          <w:sz w:val="24"/>
          <w:szCs w:val="24"/>
        </w:rPr>
        <w:t>:</w:t>
      </w:r>
    </w:p>
    <w:p w14:paraId="085FAB7B" w14:textId="12E5E78A" w:rsidR="004A1EC7" w:rsidRPr="004A1EC7" w:rsidRDefault="004A1EC7" w:rsidP="006F2A33">
      <w:pPr>
        <w:spacing w:line="360" w:lineRule="auto"/>
        <w:jc w:val="both"/>
        <w:rPr>
          <w:rFonts w:ascii="Arial" w:hAnsi="Arial" w:cs="Arial"/>
          <w:sz w:val="24"/>
        </w:rPr>
      </w:pPr>
      <w:r w:rsidRPr="004A1EC7">
        <w:rPr>
          <w:rFonts w:ascii="Arial" w:hAnsi="Arial" w:cs="Arial"/>
          <w:sz w:val="24"/>
        </w:rPr>
        <w:t xml:space="preserve">Se propone un algoritmo que permite refinar los centros iniciales para algoritmos de agrupamiento. Este algoritmo se basa en una técnica de estimación de modas de una distribución y opera sobre un pequeño subconjunto de objetos de la muestra original, por lo que únicamente requiere una pequeña porción del total de la memoria necesaria para almacenar todo el conjunto de datos, lo que hace a este algoritmo atractivo para conjuntos de datos muy grandes. Sostienen que al inicializar los </w:t>
      </w:r>
      <w:r w:rsidRPr="004A1EC7">
        <w:rPr>
          <w:rFonts w:ascii="Arial" w:hAnsi="Arial" w:cs="Arial"/>
          <w:sz w:val="24"/>
        </w:rPr>
        <w:lastRenderedPageBreak/>
        <w:t>centros de forma que estos queden cerca de la moda se pueden encontrar agrupamientos correctos más frecuentemente y el algoritmo itera menos veces, por lo que converge más rápido hacia un mejor mínimo local.</w:t>
      </w:r>
    </w:p>
    <w:p w14:paraId="5D185B95" w14:textId="758458E8" w:rsidR="004A1EC7" w:rsidRPr="004A1EC7" w:rsidRDefault="004A1EC7" w:rsidP="006F2A33">
      <w:pPr>
        <w:spacing w:line="360" w:lineRule="auto"/>
        <w:jc w:val="both"/>
        <w:rPr>
          <w:rFonts w:ascii="Arial" w:hAnsi="Arial" w:cs="Arial"/>
          <w:sz w:val="24"/>
        </w:rPr>
      </w:pPr>
      <w:r w:rsidRPr="004A1EC7">
        <w:rPr>
          <w:rFonts w:ascii="Arial" w:hAnsi="Arial" w:cs="Arial"/>
          <w:sz w:val="24"/>
        </w:rPr>
        <w:t>El algoritmo CCIA (Cluster Center Initialization Algorithm) permite calcular los centros iniciales para el algoritmo k-Means. Este algoritmo está basado en los hechos experimentales de que objetos muy similares forman el núcleo de los agrupamientos, por lo que estos objetos pueden ayudar en la búsqueda de los centros iniciales. El algoritmo genera un número mayor de agrupamientos que el deseado, por lo que agrupamientos similares son unidos usando un método de condensación de datos multiescala. Los centros de estos agrupamientos son usados como los centros iniciales con los que se ejecuta el algoritmo k-Means, lo que permite obtener mejores mínimos locales que los que se pudieran obtener si se ejecuta dicho algoritmo con centros iniciales aleatorios.</w:t>
      </w:r>
    </w:p>
    <w:p w14:paraId="2BB01CD5" w14:textId="7153C4F3" w:rsidR="004A1EC7" w:rsidRPr="004A1EC7" w:rsidRDefault="004A1EC7" w:rsidP="006F2A33">
      <w:pPr>
        <w:spacing w:line="360" w:lineRule="auto"/>
        <w:jc w:val="both"/>
        <w:rPr>
          <w:rFonts w:ascii="Arial" w:hAnsi="Arial" w:cs="Arial"/>
          <w:sz w:val="24"/>
        </w:rPr>
      </w:pPr>
      <w:r w:rsidRPr="004A1EC7">
        <w:rPr>
          <w:rFonts w:ascii="Arial" w:hAnsi="Arial" w:cs="Arial"/>
          <w:sz w:val="24"/>
        </w:rPr>
        <w:t>Se realiza un estudio comparativo de cuatro métodos de inicialización del algoritmo k-Means. Los métodos de inicialización comparados son: Inicialización Aleatoria, Forgy, MacQueen y Kaufman.</w:t>
      </w:r>
    </w:p>
    <w:p w14:paraId="51A62FC3" w14:textId="393471F3" w:rsidR="004A1EC7" w:rsidRPr="006F2A33" w:rsidRDefault="004A1EC7" w:rsidP="006F2A33">
      <w:pPr>
        <w:pStyle w:val="Prrafodelista"/>
        <w:numPr>
          <w:ilvl w:val="0"/>
          <w:numId w:val="26"/>
        </w:numPr>
        <w:spacing w:line="360" w:lineRule="auto"/>
        <w:jc w:val="both"/>
        <w:rPr>
          <w:rFonts w:ascii="Arial" w:hAnsi="Arial" w:cs="Arial"/>
          <w:sz w:val="24"/>
        </w:rPr>
      </w:pPr>
      <w:r w:rsidRPr="004A1EC7">
        <w:rPr>
          <w:rFonts w:ascii="Arial" w:hAnsi="Arial" w:cs="Arial"/>
          <w:sz w:val="24"/>
        </w:rPr>
        <w:t>Inicialización Aleatoria: Aleatoriamente divide el conjunto de datos en una partición de k grupos y a partir de esta genera las semillas con las que se inicializa el algoritmo k-Means.</w:t>
      </w:r>
    </w:p>
    <w:p w14:paraId="162F4B8A" w14:textId="35B7841B" w:rsidR="004A1EC7" w:rsidRPr="004A1EC7" w:rsidRDefault="004A1EC7" w:rsidP="006F2A33">
      <w:pPr>
        <w:pStyle w:val="Prrafodelista"/>
        <w:numPr>
          <w:ilvl w:val="0"/>
          <w:numId w:val="26"/>
        </w:numPr>
        <w:spacing w:line="360" w:lineRule="auto"/>
        <w:jc w:val="both"/>
        <w:rPr>
          <w:rFonts w:ascii="Arial" w:hAnsi="Arial" w:cs="Arial"/>
          <w:sz w:val="24"/>
        </w:rPr>
      </w:pPr>
      <w:r w:rsidRPr="004A1EC7">
        <w:rPr>
          <w:rFonts w:ascii="Arial" w:hAnsi="Arial" w:cs="Arial"/>
          <w:sz w:val="24"/>
        </w:rPr>
        <w:t>Forgy: Aleatoriamente elige k objetos del conjunto de datos (semillas) y asigna el resto de los objetos al grupo representado con la semilla más cercana.</w:t>
      </w:r>
    </w:p>
    <w:p w14:paraId="44FF352F" w14:textId="2F71AFE5" w:rsidR="000F3E4E" w:rsidRPr="004A1EC7" w:rsidRDefault="004A1EC7" w:rsidP="006F2A33">
      <w:pPr>
        <w:pStyle w:val="Prrafodelista"/>
        <w:numPr>
          <w:ilvl w:val="0"/>
          <w:numId w:val="26"/>
        </w:numPr>
        <w:spacing w:line="360" w:lineRule="auto"/>
        <w:jc w:val="both"/>
        <w:rPr>
          <w:rFonts w:ascii="Arial" w:hAnsi="Arial" w:cs="Arial"/>
          <w:sz w:val="24"/>
        </w:rPr>
      </w:pPr>
      <w:r w:rsidRPr="004A1EC7">
        <w:rPr>
          <w:rFonts w:ascii="Arial" w:hAnsi="Arial" w:cs="Arial"/>
          <w:sz w:val="24"/>
        </w:rPr>
        <w:t>MacQueen: Elige aleatoriamente k objetos del conjunto de datos. Asigna, siguiendo el orden de los objetos, el resto de los objetos al grupo con el centroide más cercano. Después de cada asignación realiza un recálculo de los centroides.</w:t>
      </w:r>
    </w:p>
    <w:p w14:paraId="118DB818" w14:textId="77777777" w:rsidR="004A1EC7" w:rsidRPr="004A1EC7" w:rsidRDefault="004A1EC7" w:rsidP="006F2A33">
      <w:pPr>
        <w:pStyle w:val="Prrafodelista"/>
        <w:numPr>
          <w:ilvl w:val="0"/>
          <w:numId w:val="26"/>
        </w:numPr>
        <w:spacing w:line="360" w:lineRule="auto"/>
        <w:jc w:val="both"/>
        <w:rPr>
          <w:rFonts w:ascii="Arial" w:hAnsi="Arial" w:cs="Arial"/>
          <w:sz w:val="24"/>
        </w:rPr>
      </w:pPr>
      <w:r w:rsidRPr="004A1EC7">
        <w:rPr>
          <w:rFonts w:ascii="Arial" w:hAnsi="Arial" w:cs="Arial"/>
          <w:sz w:val="24"/>
        </w:rPr>
        <w:t xml:space="preserve">Kaufman: El agrupamiento inicial se obtiene mediante la selección sucesiva de objetos representativos hasta que se seleccionen k objetos. El primer objeto representativo es el que se encuentra más cerca del centro del conjunto de datos. El resto de los objetos representativos se selecciona de acuerdo a una </w:t>
      </w:r>
      <w:r w:rsidRPr="004A1EC7">
        <w:rPr>
          <w:rFonts w:ascii="Arial" w:hAnsi="Arial" w:cs="Arial"/>
          <w:sz w:val="24"/>
        </w:rPr>
        <w:lastRenderedPageBreak/>
        <w:t>regla heurística que elige las instancias que prometen tener el mayor número de objetos a su alrededor.</w:t>
      </w:r>
    </w:p>
    <w:p w14:paraId="1FF58351" w14:textId="77777777" w:rsidR="00CC705E" w:rsidRDefault="004A1EC7" w:rsidP="00CC705E">
      <w:pPr>
        <w:spacing w:line="360" w:lineRule="auto"/>
        <w:jc w:val="both"/>
        <w:rPr>
          <w:rFonts w:ascii="Arial" w:hAnsi="Arial" w:cs="Arial"/>
          <w:sz w:val="24"/>
        </w:rPr>
      </w:pPr>
      <w:r w:rsidRPr="004A1EC7">
        <w:rPr>
          <w:rFonts w:ascii="Arial" w:hAnsi="Arial" w:cs="Arial"/>
          <w:sz w:val="24"/>
        </w:rPr>
        <w:t>Existen algunas diferencias interesantes entre los cuatro métodos de inicialización. Kaufman es el único determinístico, el método de Inicialización Aleatoria genera una partición inicial independiente del orden de los objetos, y MacQueen genera una partición inicial dependiente del orden de los objetos. Estas diferencias implican distintos costos computacionales entre los cuatro algoritmos.</w:t>
      </w:r>
      <w:r w:rsidR="00455527">
        <w:rPr>
          <w:rFonts w:ascii="Arial" w:hAnsi="Arial" w:cs="Arial"/>
          <w:sz w:val="24"/>
        </w:rPr>
        <w:t xml:space="preserve"> </w:t>
      </w:r>
      <w:r w:rsidRPr="004A1EC7">
        <w:rPr>
          <w:rFonts w:ascii="Arial" w:hAnsi="Arial" w:cs="Arial"/>
          <w:sz w:val="24"/>
        </w:rPr>
        <w:t>En el estudio comparativo, concluyen que Kaufman obtuvo los mejores resultados, haciendo que el algoritmo k-Means sea más efectivo y un poco más independiente de las condiciones iniciales y del orden de entrada de los objetos. Kaufman mejora la velocidad de convergencia del k-Means en comparación con la Inicialización Aleatoria, aunque aún con este método, el algoritmo k-Means sigue obteniendo una solución local.</w:t>
      </w:r>
    </w:p>
    <w:p w14:paraId="555A830D" w14:textId="137238B0" w:rsidR="004A1EC7" w:rsidRPr="00CC705E" w:rsidRDefault="004A1EC7" w:rsidP="00CC705E">
      <w:pPr>
        <w:spacing w:line="360" w:lineRule="auto"/>
        <w:jc w:val="both"/>
        <w:rPr>
          <w:rFonts w:ascii="Arial" w:hAnsi="Arial" w:cs="Arial"/>
          <w:sz w:val="24"/>
        </w:rPr>
      </w:pPr>
      <w:r w:rsidRPr="00455527">
        <w:rPr>
          <w:rFonts w:ascii="Arial" w:hAnsi="Arial" w:cs="Arial"/>
          <w:sz w:val="24"/>
          <w:szCs w:val="24"/>
        </w:rPr>
        <w:t>Algoritmos de Búsqueda Global</w:t>
      </w:r>
    </w:p>
    <w:p w14:paraId="346A4A4E" w14:textId="66B1FA19" w:rsidR="004A1EC7" w:rsidRPr="004A1EC7" w:rsidRDefault="004A1EC7" w:rsidP="006F2A33">
      <w:pPr>
        <w:spacing w:line="360" w:lineRule="auto"/>
        <w:jc w:val="both"/>
        <w:rPr>
          <w:rFonts w:ascii="Arial" w:hAnsi="Arial" w:cs="Arial"/>
          <w:sz w:val="24"/>
        </w:rPr>
      </w:pPr>
      <w:r w:rsidRPr="004A1EC7">
        <w:rPr>
          <w:rFonts w:ascii="Arial" w:hAnsi="Arial" w:cs="Arial"/>
          <w:sz w:val="24"/>
        </w:rPr>
        <w:t>El algoritmo Global k-Means es un algoritmo de agrupamiento determinístico global que minimiza una función objetivo y es completamente independiente de las condiciones iniciales con las que se ejecute. Este algoritmo proporciona mejores resultados que el algoritmo k-Means en términos de una función objetivo, debido principalmente a que realiza una búsqueda global mientras que el algoritmo k-Means realiza una búsqueda local.</w:t>
      </w:r>
    </w:p>
    <w:p w14:paraId="6DDD6886" w14:textId="77777777" w:rsidR="004A1EC7" w:rsidRPr="004A1EC7" w:rsidRDefault="004A1EC7" w:rsidP="006F2A33">
      <w:pPr>
        <w:spacing w:line="360" w:lineRule="auto"/>
        <w:jc w:val="both"/>
        <w:rPr>
          <w:rFonts w:ascii="Arial" w:hAnsi="Arial" w:cs="Arial"/>
          <w:sz w:val="24"/>
        </w:rPr>
      </w:pPr>
      <w:r w:rsidRPr="004A1EC7">
        <w:rPr>
          <w:rFonts w:ascii="Arial" w:hAnsi="Arial" w:cs="Arial"/>
          <w:sz w:val="24"/>
        </w:rPr>
        <w:t>Otra ventaja de este algoritmo es que, para resolver el problema de k agrupamientos, resuelve todos los problemas intermedios con k agrupamientos, lo cual puede ser útil en aplicaciones donde se busca el número óptimo de grupos a formar, probando con distintos valores de k.</w:t>
      </w:r>
    </w:p>
    <w:p w14:paraId="05C9FA5C" w14:textId="304DD5E7" w:rsidR="004A1EC7" w:rsidRDefault="004A1EC7" w:rsidP="006F2A33">
      <w:pPr>
        <w:spacing w:line="360" w:lineRule="auto"/>
        <w:jc w:val="both"/>
        <w:rPr>
          <w:rFonts w:ascii="Arial" w:hAnsi="Arial" w:cs="Arial"/>
          <w:sz w:val="24"/>
        </w:rPr>
      </w:pPr>
      <w:r w:rsidRPr="004A1EC7">
        <w:rPr>
          <w:rFonts w:ascii="Arial" w:hAnsi="Arial" w:cs="Arial"/>
          <w:sz w:val="24"/>
        </w:rPr>
        <w:t>El algoritmo Global k-Means procede de forma incremental y utiliza el algoritmo k-Means como algoritmo de búsqueda local. Esto significa que, para resolver el problema con k agrupamientos, resuelve secuencialmente todos los problemas intermedios con k agrupamientos.</w:t>
      </w:r>
    </w:p>
    <w:p w14:paraId="54169C99" w14:textId="77777777" w:rsidR="004A1EC7" w:rsidRPr="004A1EC7" w:rsidRDefault="004A1EC7" w:rsidP="006F2A33">
      <w:pPr>
        <w:spacing w:line="360" w:lineRule="auto"/>
        <w:jc w:val="both"/>
        <w:rPr>
          <w:rFonts w:ascii="Arial" w:hAnsi="Arial" w:cs="Arial"/>
          <w:sz w:val="24"/>
        </w:rPr>
      </w:pPr>
      <w:r w:rsidRPr="004A1EC7">
        <w:rPr>
          <w:rFonts w:ascii="Arial" w:hAnsi="Arial" w:cs="Arial"/>
          <w:sz w:val="24"/>
        </w:rPr>
        <w:t xml:space="preserve">El algoritmo Global k-Means es un algoritmo que resuelve la dependencia de las condiciones iniciales del algoritmo k-Means, aunque tiene un alto costo </w:t>
      </w:r>
      <w:r w:rsidRPr="004A1EC7">
        <w:rPr>
          <w:rFonts w:ascii="Arial" w:hAnsi="Arial" w:cs="Arial"/>
          <w:sz w:val="24"/>
        </w:rPr>
        <w:lastRenderedPageBreak/>
        <w:t>computacional. Para mitigar este inconveniente, se han propuesto varias versiones rápidas de este algoritmo. Estas versiones rápidas reducen significativamente el tiempo de ejecución sin afectar notablemente la calidad de los resultados. La principal diferencia es que no consideran todos los objetos del conjunto de datos para cada nuevo centro, sino que utilizan un pequeño subconjunto de objetos apropiados, obtenido mediante heurísticas como la partición del espacio de datos usando árboles k-dimensionales. Esto permite reducir el número de objetos examinados para un nuevo centro.</w:t>
      </w:r>
    </w:p>
    <w:p w14:paraId="4D6DC217" w14:textId="61EBE3E5" w:rsidR="004A1EC7" w:rsidRDefault="004A1EC7" w:rsidP="006F2A33">
      <w:pPr>
        <w:spacing w:line="360" w:lineRule="auto"/>
        <w:jc w:val="both"/>
        <w:rPr>
          <w:rFonts w:ascii="Arial" w:hAnsi="Arial" w:cs="Arial"/>
          <w:sz w:val="24"/>
        </w:rPr>
      </w:pPr>
      <w:r w:rsidRPr="004A1EC7">
        <w:rPr>
          <w:rFonts w:ascii="Arial" w:hAnsi="Arial" w:cs="Arial"/>
          <w:sz w:val="24"/>
        </w:rPr>
        <w:t>Los algoritmos Global k-Means y sus versiones rápidas solucionan la dependencia de las condiciones iniciales del algoritmo k-Means y permiten obtener una solución global. Sin embargo, su aplicabilidad se limita a conjuntos de datos numéricos, lo que restringe su uso en problemas con datos mezclados.</w:t>
      </w:r>
    </w:p>
    <w:p w14:paraId="02337305" w14:textId="77777777" w:rsidR="00CC705E" w:rsidRDefault="00CC705E" w:rsidP="00CC705E">
      <w:pPr>
        <w:rPr>
          <w:rFonts w:ascii="Arial" w:hAnsi="Arial" w:cs="Arial"/>
          <w:sz w:val="24"/>
        </w:rPr>
      </w:pPr>
    </w:p>
    <w:p w14:paraId="70CE4A7E" w14:textId="5333A003" w:rsidR="004A1EC7" w:rsidRPr="00CC705E" w:rsidRDefault="004A1EC7" w:rsidP="00CC705E">
      <w:pPr>
        <w:rPr>
          <w:rFonts w:ascii="Arial" w:hAnsi="Arial" w:cs="Arial"/>
          <w:sz w:val="24"/>
          <w:szCs w:val="24"/>
        </w:rPr>
      </w:pPr>
      <w:r w:rsidRPr="00CC705E">
        <w:rPr>
          <w:rFonts w:ascii="Arial" w:hAnsi="Arial" w:cs="Arial"/>
          <w:sz w:val="24"/>
          <w:szCs w:val="24"/>
        </w:rPr>
        <w:t xml:space="preserve">Extensiones del </w:t>
      </w:r>
      <w:r w:rsidR="00CC705E">
        <w:rPr>
          <w:rFonts w:ascii="Arial" w:hAnsi="Arial" w:cs="Arial"/>
          <w:sz w:val="24"/>
          <w:szCs w:val="24"/>
        </w:rPr>
        <w:t>a</w:t>
      </w:r>
      <w:r w:rsidRPr="00CC705E">
        <w:rPr>
          <w:rFonts w:ascii="Arial" w:hAnsi="Arial" w:cs="Arial"/>
          <w:sz w:val="24"/>
          <w:szCs w:val="24"/>
        </w:rPr>
        <w:t xml:space="preserve">lgoritmo k-Means que </w:t>
      </w:r>
      <w:r w:rsidR="00CC705E">
        <w:rPr>
          <w:rFonts w:ascii="Arial" w:hAnsi="Arial" w:cs="Arial"/>
          <w:sz w:val="24"/>
          <w:szCs w:val="24"/>
        </w:rPr>
        <w:t>p</w:t>
      </w:r>
      <w:r w:rsidRPr="00CC705E">
        <w:rPr>
          <w:rFonts w:ascii="Arial" w:hAnsi="Arial" w:cs="Arial"/>
          <w:sz w:val="24"/>
          <w:szCs w:val="24"/>
        </w:rPr>
        <w:t xml:space="preserve">ermiten </w:t>
      </w:r>
      <w:r w:rsidR="00CC705E">
        <w:rPr>
          <w:rFonts w:ascii="Arial" w:hAnsi="Arial" w:cs="Arial"/>
          <w:sz w:val="24"/>
          <w:szCs w:val="24"/>
        </w:rPr>
        <w:t>t</w:t>
      </w:r>
      <w:r w:rsidRPr="00CC705E">
        <w:rPr>
          <w:rFonts w:ascii="Arial" w:hAnsi="Arial" w:cs="Arial"/>
          <w:sz w:val="24"/>
          <w:szCs w:val="24"/>
        </w:rPr>
        <w:t xml:space="preserve">rabajar con </w:t>
      </w:r>
      <w:r w:rsidR="00CC705E">
        <w:rPr>
          <w:rFonts w:ascii="Arial" w:hAnsi="Arial" w:cs="Arial"/>
          <w:sz w:val="24"/>
          <w:szCs w:val="24"/>
        </w:rPr>
        <w:t>d</w:t>
      </w:r>
      <w:r w:rsidRPr="00CC705E">
        <w:rPr>
          <w:rFonts w:ascii="Arial" w:hAnsi="Arial" w:cs="Arial"/>
          <w:sz w:val="24"/>
          <w:szCs w:val="24"/>
        </w:rPr>
        <w:t xml:space="preserve">atos </w:t>
      </w:r>
      <w:r w:rsidR="00CC705E">
        <w:rPr>
          <w:rFonts w:ascii="Arial" w:hAnsi="Arial" w:cs="Arial"/>
          <w:sz w:val="24"/>
          <w:szCs w:val="24"/>
        </w:rPr>
        <w:t>m</w:t>
      </w:r>
      <w:r w:rsidRPr="00CC705E">
        <w:rPr>
          <w:rFonts w:ascii="Arial" w:hAnsi="Arial" w:cs="Arial"/>
          <w:sz w:val="24"/>
          <w:szCs w:val="24"/>
        </w:rPr>
        <w:t>ezclados</w:t>
      </w:r>
      <w:r w:rsidR="00CC705E" w:rsidRPr="00CC705E">
        <w:rPr>
          <w:rFonts w:ascii="Arial" w:hAnsi="Arial" w:cs="Arial"/>
          <w:sz w:val="24"/>
          <w:szCs w:val="24"/>
        </w:rPr>
        <w:t>:</w:t>
      </w:r>
    </w:p>
    <w:p w14:paraId="43D8B5D0" w14:textId="77777777" w:rsidR="004A1EC7" w:rsidRPr="004A1EC7" w:rsidRDefault="004A1EC7" w:rsidP="006F2A33">
      <w:pPr>
        <w:spacing w:line="360" w:lineRule="auto"/>
        <w:jc w:val="both"/>
        <w:rPr>
          <w:rFonts w:ascii="Arial" w:hAnsi="Arial" w:cs="Arial"/>
          <w:sz w:val="24"/>
        </w:rPr>
      </w:pPr>
      <w:r w:rsidRPr="004A1EC7">
        <w:rPr>
          <w:rFonts w:ascii="Arial" w:hAnsi="Arial" w:cs="Arial"/>
          <w:sz w:val="24"/>
        </w:rPr>
        <w:t>El algoritmo k-</w:t>
      </w:r>
      <w:proofErr w:type="spellStart"/>
      <w:r w:rsidRPr="004A1EC7">
        <w:rPr>
          <w:rFonts w:ascii="Arial" w:hAnsi="Arial" w:cs="Arial"/>
          <w:sz w:val="24"/>
        </w:rPr>
        <w:t>Means</w:t>
      </w:r>
      <w:proofErr w:type="spellEnd"/>
      <w:r w:rsidRPr="004A1EC7">
        <w:rPr>
          <w:rFonts w:ascii="Arial" w:hAnsi="Arial" w:cs="Arial"/>
          <w:sz w:val="24"/>
        </w:rPr>
        <w:t xml:space="preserve"> ha demostrado su efectividad en la clasificación no supervisada restringida, bajo la suposición de que los objetos deben estar descritos por atributos que permitan el establecimiento de alguna métrica entre ellos. Sin embargo, esta suposición no siempre se cumple en ciencias denominadas suaves (Soft Sciences) como Medicina, Sociología y Política. En estas disciplinas, los objetos se describen mediante atributos numéricos, no numéricos y/o con ausencia de información. En tales casos, no siempre es posible definir una métrica para comparar objetos, y solo se puede determinar el grado de similaridad.</w:t>
      </w:r>
    </w:p>
    <w:p w14:paraId="6F10A26B" w14:textId="4E96E67F" w:rsidR="004A1EC7" w:rsidRDefault="004A1EC7" w:rsidP="006F2A33">
      <w:pPr>
        <w:spacing w:line="360" w:lineRule="auto"/>
        <w:jc w:val="both"/>
        <w:rPr>
          <w:rFonts w:ascii="Arial" w:hAnsi="Arial" w:cs="Arial"/>
          <w:sz w:val="24"/>
        </w:rPr>
      </w:pPr>
      <w:r w:rsidRPr="004A1EC7">
        <w:rPr>
          <w:rFonts w:ascii="Arial" w:hAnsi="Arial" w:cs="Arial"/>
          <w:sz w:val="24"/>
        </w:rPr>
        <w:t>En este contexto, se han propuesto los algoritmos k-Means con Funciones de Similaridad y k-Prototypes. Ambos algoritmos realizan agrupamiento restringido y se describen con mayor detalle a continuación.</w:t>
      </w:r>
    </w:p>
    <w:p w14:paraId="4BD9B08B" w14:textId="77777777" w:rsidR="00CC705E" w:rsidRDefault="00CC705E" w:rsidP="00CC705E">
      <w:pPr>
        <w:rPr>
          <w:rFonts w:ascii="Arial" w:hAnsi="Arial" w:cs="Arial"/>
          <w:sz w:val="24"/>
          <w:szCs w:val="24"/>
        </w:rPr>
      </w:pPr>
    </w:p>
    <w:p w14:paraId="29AA6B41" w14:textId="77777777" w:rsidR="002C1A1C" w:rsidRDefault="002C1A1C" w:rsidP="00CC705E">
      <w:pPr>
        <w:rPr>
          <w:rFonts w:ascii="Arial" w:hAnsi="Arial" w:cs="Arial"/>
          <w:sz w:val="24"/>
          <w:szCs w:val="24"/>
        </w:rPr>
      </w:pPr>
    </w:p>
    <w:p w14:paraId="24A1EA54" w14:textId="77777777" w:rsidR="002C1A1C" w:rsidRDefault="002C1A1C" w:rsidP="00CC705E">
      <w:pPr>
        <w:rPr>
          <w:rFonts w:ascii="Arial" w:hAnsi="Arial" w:cs="Arial"/>
          <w:sz w:val="24"/>
          <w:szCs w:val="24"/>
        </w:rPr>
      </w:pPr>
    </w:p>
    <w:p w14:paraId="1C764342" w14:textId="77777777" w:rsidR="002C1A1C" w:rsidRDefault="002C1A1C" w:rsidP="00CC705E">
      <w:pPr>
        <w:rPr>
          <w:rFonts w:ascii="Arial" w:hAnsi="Arial" w:cs="Arial"/>
          <w:sz w:val="24"/>
          <w:szCs w:val="24"/>
        </w:rPr>
      </w:pPr>
    </w:p>
    <w:p w14:paraId="7B37D039" w14:textId="439F284B" w:rsidR="00700604" w:rsidRDefault="00700604" w:rsidP="00CC705E">
      <w:pPr>
        <w:rPr>
          <w:rFonts w:ascii="Arial" w:hAnsi="Arial" w:cs="Arial"/>
          <w:sz w:val="24"/>
          <w:szCs w:val="24"/>
        </w:rPr>
      </w:pPr>
      <w:r w:rsidRPr="00CC705E">
        <w:rPr>
          <w:rFonts w:ascii="Arial" w:hAnsi="Arial" w:cs="Arial"/>
          <w:sz w:val="24"/>
          <w:szCs w:val="24"/>
        </w:rPr>
        <w:lastRenderedPageBreak/>
        <w:t>Algoritmo k-Means con Funciones de Similaridad</w:t>
      </w:r>
      <w:r w:rsidR="00CC705E" w:rsidRPr="00CC705E">
        <w:rPr>
          <w:rFonts w:ascii="Arial" w:hAnsi="Arial" w:cs="Arial"/>
          <w:sz w:val="24"/>
          <w:szCs w:val="24"/>
        </w:rPr>
        <w:t>:</w:t>
      </w:r>
    </w:p>
    <w:p w14:paraId="45464C65"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w:t>
      </w:r>
      <w:proofErr w:type="spellStart"/>
      <w:r w:rsidRPr="00700604">
        <w:rPr>
          <w:rFonts w:ascii="Arial" w:hAnsi="Arial" w:cs="Arial"/>
          <w:sz w:val="24"/>
        </w:rPr>
        <w:t>Means</w:t>
      </w:r>
      <w:proofErr w:type="spellEnd"/>
      <w:r w:rsidRPr="00700604">
        <w:rPr>
          <w:rFonts w:ascii="Arial" w:hAnsi="Arial" w:cs="Arial"/>
          <w:sz w:val="24"/>
        </w:rPr>
        <w:t xml:space="preserve"> con Funciones de Similaridad es un algoritmo de agrupamiento restringido diseñado para problemas donde no se pueden usar métricas tradicionales para comparar objetos, sino que solo se puede calcular la similaridad entre ellos. Este algoritmo es una extensión del k-Means y es muy útil en problemas de minería de datos y extracción de conocimiento.</w:t>
      </w:r>
    </w:p>
    <w:p w14:paraId="1A888501"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objetivo del algoritmo es formar agrupamientos donde los objetos de cada grupo sean lo más similares posible entre sí, y a la vez, cada grupo sea lo menos similar posible a los otros. Para lograrlo, usa una función de similaridad en lugar de una métrica como la distancia Euclidiana, integrando funciones de comparación entre atributos, lo que le da mayor flexibilidad para modelar el problema adecuadamente.</w:t>
      </w:r>
    </w:p>
    <w:p w14:paraId="31162FCA"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A diferencia del k-Means, este algoritmo usa objetos del mismo conjunto de datos como centros de los agrupamientos, llamados objetos representativos. Un objeto representativo es aquel que, en promedio, se parece más a los objetos de su agrupamiento y menos a los de otros agrupamientos. El proceso comienza seleccionando aleatoriamente k objetos representativos. Luego, el resto de los objetos se asignan al agrupamiento cuyo objeto representativo sea más similar a ellos. Después de agrupar todos los objetos, se actualizan los objetos representativos y el proceso se repite hasta obtener el mismo conjunto de objetos representativos en dos iteraciones consecutivas o alcanzar un número máximo de iteraciones.</w:t>
      </w:r>
    </w:p>
    <w:p w14:paraId="2136FFF0" w14:textId="66E73994" w:rsidR="002C1A1C" w:rsidRDefault="00700604" w:rsidP="002C1A1C">
      <w:pPr>
        <w:spacing w:line="360" w:lineRule="auto"/>
        <w:jc w:val="both"/>
        <w:rPr>
          <w:rFonts w:ascii="Arial" w:hAnsi="Arial" w:cs="Arial"/>
          <w:sz w:val="24"/>
        </w:rPr>
      </w:pPr>
      <w:r w:rsidRPr="00700604">
        <w:rPr>
          <w:rFonts w:ascii="Arial" w:hAnsi="Arial" w:cs="Arial"/>
          <w:sz w:val="24"/>
        </w:rPr>
        <w:t>Este algoritmo hereda uno de los principales problemas del k-Means: la fuerte dependencia de las condiciones iniciales con las que se ejecuta.</w:t>
      </w:r>
    </w:p>
    <w:p w14:paraId="34F51089" w14:textId="77777777" w:rsidR="002C1A1C" w:rsidRDefault="002C1A1C" w:rsidP="002C1A1C">
      <w:pPr>
        <w:spacing w:line="360" w:lineRule="auto"/>
        <w:jc w:val="both"/>
        <w:rPr>
          <w:rFonts w:ascii="Arial" w:hAnsi="Arial" w:cs="Arial"/>
          <w:sz w:val="24"/>
        </w:rPr>
      </w:pPr>
    </w:p>
    <w:p w14:paraId="765E7826" w14:textId="77777777" w:rsidR="002C1A1C" w:rsidRDefault="002C1A1C" w:rsidP="002C1A1C">
      <w:pPr>
        <w:spacing w:line="360" w:lineRule="auto"/>
        <w:jc w:val="both"/>
        <w:rPr>
          <w:rFonts w:ascii="Arial" w:hAnsi="Arial" w:cs="Arial"/>
          <w:sz w:val="24"/>
        </w:rPr>
      </w:pPr>
    </w:p>
    <w:p w14:paraId="6C8C918B" w14:textId="77777777" w:rsidR="002C1A1C" w:rsidRDefault="002C1A1C" w:rsidP="002C1A1C">
      <w:pPr>
        <w:spacing w:line="360" w:lineRule="auto"/>
        <w:jc w:val="both"/>
        <w:rPr>
          <w:rFonts w:ascii="Arial" w:hAnsi="Arial" w:cs="Arial"/>
          <w:sz w:val="24"/>
        </w:rPr>
      </w:pPr>
    </w:p>
    <w:p w14:paraId="1FF9C25D" w14:textId="77777777" w:rsidR="002C1A1C" w:rsidRPr="002C1A1C" w:rsidRDefault="002C1A1C" w:rsidP="002C1A1C">
      <w:pPr>
        <w:spacing w:line="360" w:lineRule="auto"/>
        <w:jc w:val="both"/>
        <w:rPr>
          <w:rFonts w:ascii="Arial" w:hAnsi="Arial" w:cs="Arial"/>
          <w:sz w:val="24"/>
        </w:rPr>
      </w:pPr>
    </w:p>
    <w:p w14:paraId="3661F7AD" w14:textId="77777777" w:rsidR="00746F67" w:rsidRDefault="00746F67" w:rsidP="000840BA">
      <w:pPr>
        <w:pStyle w:val="Ttulo3"/>
      </w:pPr>
      <w:bookmarkStart w:id="78" w:name="_Toc169975409"/>
      <w:r w:rsidRPr="00746F67">
        <w:lastRenderedPageBreak/>
        <w:t>El algoritmo k-</w:t>
      </w:r>
      <w:proofErr w:type="spellStart"/>
      <w:r w:rsidRPr="00746F67">
        <w:t>modes</w:t>
      </w:r>
      <w:bookmarkEnd w:id="78"/>
      <w:proofErr w:type="spellEnd"/>
      <w:r w:rsidRPr="00746F67">
        <w:t xml:space="preserve"> </w:t>
      </w:r>
    </w:p>
    <w:p w14:paraId="3A70C098" w14:textId="77777777" w:rsidR="00746F67" w:rsidRPr="00746F67" w:rsidRDefault="00746F67" w:rsidP="00746F67"/>
    <w:p w14:paraId="3E1F53FA" w14:textId="11A9F0B9" w:rsidR="00746F67" w:rsidRPr="00746F67" w:rsidRDefault="00746F67" w:rsidP="00746F67">
      <w:pPr>
        <w:spacing w:line="360" w:lineRule="auto"/>
        <w:jc w:val="both"/>
        <w:rPr>
          <w:rFonts w:ascii="Arial" w:hAnsi="Arial" w:cs="Arial"/>
          <w:sz w:val="24"/>
        </w:rPr>
      </w:pPr>
      <w:r>
        <w:rPr>
          <w:rFonts w:ascii="Arial" w:hAnsi="Arial" w:cs="Arial"/>
          <w:sz w:val="24"/>
        </w:rPr>
        <w:t>P</w:t>
      </w:r>
      <w:r w:rsidRPr="00746F67">
        <w:rPr>
          <w:rFonts w:ascii="Arial" w:hAnsi="Arial" w:cs="Arial"/>
          <w:sz w:val="24"/>
        </w:rPr>
        <w:t>ermite extender k-</w:t>
      </w:r>
      <w:proofErr w:type="spellStart"/>
      <w:r w:rsidRPr="00746F67">
        <w:rPr>
          <w:rFonts w:ascii="Arial" w:hAnsi="Arial" w:cs="Arial"/>
          <w:sz w:val="24"/>
        </w:rPr>
        <w:t>means</w:t>
      </w:r>
      <w:proofErr w:type="spellEnd"/>
      <w:r w:rsidRPr="00746F67">
        <w:rPr>
          <w:rFonts w:ascii="Arial" w:hAnsi="Arial" w:cs="Arial"/>
          <w:sz w:val="24"/>
        </w:rPr>
        <w:t xml:space="preserve"> para ser utilizado con variables</w:t>
      </w:r>
      <w:r>
        <w:rPr>
          <w:rFonts w:ascii="Arial" w:hAnsi="Arial" w:cs="Arial"/>
          <w:sz w:val="24"/>
        </w:rPr>
        <w:t xml:space="preserve"> </w:t>
      </w:r>
      <w:r w:rsidRPr="00746F67">
        <w:rPr>
          <w:rFonts w:ascii="Arial" w:hAnsi="Arial" w:cs="Arial"/>
          <w:sz w:val="24"/>
        </w:rPr>
        <w:t>categóricas, a partir del cálculo de una medida de disimilitud que permita comparar</w:t>
      </w:r>
      <w:r>
        <w:rPr>
          <w:rFonts w:ascii="Arial" w:hAnsi="Arial" w:cs="Arial"/>
          <w:sz w:val="24"/>
        </w:rPr>
        <w:t xml:space="preserve"> </w:t>
      </w:r>
      <w:r w:rsidRPr="00746F67">
        <w:rPr>
          <w:rFonts w:ascii="Arial" w:hAnsi="Arial" w:cs="Arial"/>
          <w:sz w:val="24"/>
        </w:rPr>
        <w:t>observaciones categóricas, y la utilización de modas en lugar de</w:t>
      </w:r>
      <w:r>
        <w:rPr>
          <w:rFonts w:ascii="Arial" w:hAnsi="Arial" w:cs="Arial"/>
          <w:sz w:val="24"/>
        </w:rPr>
        <w:t xml:space="preserve"> </w:t>
      </w:r>
      <w:r w:rsidRPr="00746F67">
        <w:rPr>
          <w:rFonts w:ascii="Arial" w:hAnsi="Arial" w:cs="Arial"/>
          <w:sz w:val="24"/>
        </w:rPr>
        <w:t xml:space="preserve">medias para calcular los </w:t>
      </w:r>
      <w:proofErr w:type="spellStart"/>
      <w:r w:rsidRPr="00746F67">
        <w:rPr>
          <w:rFonts w:ascii="Arial" w:hAnsi="Arial" w:cs="Arial"/>
          <w:sz w:val="24"/>
        </w:rPr>
        <w:t>clusters</w:t>
      </w:r>
      <w:proofErr w:type="spellEnd"/>
      <w:r w:rsidRPr="00746F67">
        <w:rPr>
          <w:rFonts w:ascii="Arial" w:hAnsi="Arial" w:cs="Arial"/>
          <w:sz w:val="24"/>
        </w:rPr>
        <w:t>. Por motivos de eficiencia computacional, el</w:t>
      </w:r>
      <w:r>
        <w:rPr>
          <w:rFonts w:ascii="Arial" w:hAnsi="Arial" w:cs="Arial"/>
          <w:sz w:val="24"/>
        </w:rPr>
        <w:t xml:space="preserve"> </w:t>
      </w:r>
      <w:r w:rsidRPr="00746F67">
        <w:rPr>
          <w:rFonts w:ascii="Arial" w:hAnsi="Arial" w:cs="Arial"/>
          <w:sz w:val="24"/>
        </w:rPr>
        <w:t>algoritmo k-</w:t>
      </w:r>
      <w:proofErr w:type="spellStart"/>
      <w:r w:rsidRPr="00746F67">
        <w:rPr>
          <w:rFonts w:ascii="Arial" w:hAnsi="Arial" w:cs="Arial"/>
          <w:sz w:val="24"/>
        </w:rPr>
        <w:t>modes</w:t>
      </w:r>
      <w:proofErr w:type="spellEnd"/>
      <w:r w:rsidRPr="00746F67">
        <w:rPr>
          <w:rFonts w:ascii="Arial" w:hAnsi="Arial" w:cs="Arial"/>
          <w:sz w:val="24"/>
        </w:rPr>
        <w:t xml:space="preserve"> sigue estos pasos para un número prestablecido de k </w:t>
      </w:r>
      <w:proofErr w:type="spellStart"/>
      <w:r w:rsidRPr="00746F67">
        <w:rPr>
          <w:rFonts w:ascii="Arial" w:hAnsi="Arial" w:cs="Arial"/>
          <w:sz w:val="24"/>
        </w:rPr>
        <w:t>clusters</w:t>
      </w:r>
      <w:proofErr w:type="spellEnd"/>
      <w:r w:rsidRPr="00746F67">
        <w:rPr>
          <w:rFonts w:ascii="Arial" w:hAnsi="Arial" w:cs="Arial"/>
          <w:sz w:val="24"/>
        </w:rPr>
        <w:t>:</w:t>
      </w:r>
    </w:p>
    <w:p w14:paraId="52E56E4B" w14:textId="5E562D6A"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Selecciona k modas, una para cada </w:t>
      </w:r>
      <w:proofErr w:type="spellStart"/>
      <w:r w:rsidRPr="00746F67">
        <w:rPr>
          <w:rFonts w:ascii="Arial" w:hAnsi="Arial" w:cs="Arial"/>
          <w:sz w:val="24"/>
        </w:rPr>
        <w:t>cluster</w:t>
      </w:r>
      <w:proofErr w:type="spellEnd"/>
      <w:r w:rsidRPr="00746F67">
        <w:rPr>
          <w:rFonts w:ascii="Arial" w:hAnsi="Arial" w:cs="Arial"/>
          <w:sz w:val="24"/>
        </w:rPr>
        <w:t>.</w:t>
      </w:r>
    </w:p>
    <w:p w14:paraId="147F0988" w14:textId="35CBF1B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Asigna cada observación al </w:t>
      </w:r>
      <w:proofErr w:type="spellStart"/>
      <w:r w:rsidRPr="00746F67">
        <w:rPr>
          <w:rFonts w:ascii="Arial" w:hAnsi="Arial" w:cs="Arial"/>
          <w:sz w:val="24"/>
        </w:rPr>
        <w:t>cluster</w:t>
      </w:r>
      <w:proofErr w:type="spellEnd"/>
      <w:r w:rsidRPr="00746F67">
        <w:rPr>
          <w:rFonts w:ascii="Arial" w:hAnsi="Arial" w:cs="Arial"/>
          <w:sz w:val="24"/>
        </w:rPr>
        <w:t xml:space="preserve"> con la moda más cercana según la medida de disimilitud.</w:t>
      </w:r>
    </w:p>
    <w:p w14:paraId="689D6CFD" w14:textId="29982838"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Actualiza la moda de cada </w:t>
      </w:r>
      <w:proofErr w:type="spellStart"/>
      <w:r w:rsidRPr="00746F67">
        <w:rPr>
          <w:rFonts w:ascii="Arial" w:hAnsi="Arial" w:cs="Arial"/>
          <w:sz w:val="24"/>
        </w:rPr>
        <w:t>cluster</w:t>
      </w:r>
      <w:proofErr w:type="spellEnd"/>
      <w:r w:rsidRPr="00746F67">
        <w:rPr>
          <w:rFonts w:ascii="Arial" w:hAnsi="Arial" w:cs="Arial"/>
          <w:sz w:val="24"/>
        </w:rPr>
        <w:t xml:space="preserve"> después de cada asignación.</w:t>
      </w:r>
    </w:p>
    <w:p w14:paraId="45C270B8" w14:textId="498ABEAF"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 medida de disimilitud después de que todas las observaciones han sido asignadas, y procede a reubicar aquellas más cercanas a otro </w:t>
      </w:r>
      <w:proofErr w:type="spellStart"/>
      <w:r w:rsidRPr="00746F67">
        <w:rPr>
          <w:rFonts w:ascii="Arial" w:hAnsi="Arial" w:cs="Arial"/>
          <w:sz w:val="24"/>
        </w:rPr>
        <w:t>cluster</w:t>
      </w:r>
      <w:proofErr w:type="spellEnd"/>
      <w:r w:rsidRPr="00746F67">
        <w:rPr>
          <w:rFonts w:ascii="Arial" w:hAnsi="Arial" w:cs="Arial"/>
          <w:sz w:val="24"/>
        </w:rPr>
        <w:t xml:space="preserve"> que al propio.</w:t>
      </w:r>
    </w:p>
    <w:p w14:paraId="4F6B2560" w14:textId="32DD0E9D" w:rsidR="00746F67" w:rsidRPr="00746F67" w:rsidRDefault="00746F67" w:rsidP="00746F67">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Recalcula las modas para los </w:t>
      </w:r>
      <w:proofErr w:type="spellStart"/>
      <w:r w:rsidRPr="00746F67">
        <w:rPr>
          <w:rFonts w:ascii="Arial" w:hAnsi="Arial" w:cs="Arial"/>
          <w:sz w:val="24"/>
        </w:rPr>
        <w:t>clusters</w:t>
      </w:r>
      <w:proofErr w:type="spellEnd"/>
      <w:r w:rsidRPr="00746F67">
        <w:rPr>
          <w:rFonts w:ascii="Arial" w:hAnsi="Arial" w:cs="Arial"/>
          <w:sz w:val="24"/>
        </w:rPr>
        <w:t xml:space="preserve"> afectados.</w:t>
      </w:r>
    </w:p>
    <w:p w14:paraId="02AA5905" w14:textId="73FAF44C" w:rsidR="00C24235" w:rsidRPr="002C1A1C" w:rsidRDefault="00746F67" w:rsidP="00C24235">
      <w:pPr>
        <w:pStyle w:val="Prrafodelista"/>
        <w:numPr>
          <w:ilvl w:val="0"/>
          <w:numId w:val="32"/>
        </w:numPr>
        <w:spacing w:line="360" w:lineRule="auto"/>
        <w:jc w:val="both"/>
        <w:rPr>
          <w:rFonts w:ascii="Arial" w:hAnsi="Arial" w:cs="Arial"/>
          <w:sz w:val="24"/>
        </w:rPr>
      </w:pPr>
      <w:r w:rsidRPr="00746F67">
        <w:rPr>
          <w:rFonts w:ascii="Arial" w:hAnsi="Arial" w:cs="Arial"/>
          <w:sz w:val="24"/>
        </w:rPr>
        <w:t xml:space="preserve">Repite los dos últimos pasos hasta que ninguna observación cambie de </w:t>
      </w:r>
      <w:proofErr w:type="spellStart"/>
      <w:r w:rsidRPr="00746F67">
        <w:rPr>
          <w:rFonts w:ascii="Arial" w:hAnsi="Arial" w:cs="Arial"/>
          <w:sz w:val="24"/>
        </w:rPr>
        <w:t>cluster</w:t>
      </w:r>
      <w:proofErr w:type="spellEnd"/>
      <w:r w:rsidRPr="00746F67">
        <w:rPr>
          <w:rFonts w:ascii="Arial" w:hAnsi="Arial" w:cs="Arial"/>
          <w:sz w:val="24"/>
        </w:rPr>
        <w:t xml:space="preserve"> después de un ciclo completo para todo el conjunto de datos.</w:t>
      </w:r>
    </w:p>
    <w:p w14:paraId="39A11E87" w14:textId="7169CB54" w:rsidR="00C24235" w:rsidRPr="00C24235" w:rsidRDefault="00C24235" w:rsidP="00C24235">
      <w:pPr>
        <w:spacing w:line="360" w:lineRule="auto"/>
        <w:jc w:val="both"/>
        <w:rPr>
          <w:rFonts w:ascii="Arial" w:hAnsi="Arial" w:cs="Arial"/>
          <w:sz w:val="24"/>
        </w:rPr>
      </w:pPr>
      <w:r w:rsidRPr="00C24235">
        <w:rPr>
          <w:rFonts w:ascii="Arial" w:hAnsi="Arial" w:cs="Arial"/>
          <w:sz w:val="24"/>
        </w:rPr>
        <w:t>Las principales características del algoritmo K-</w:t>
      </w:r>
      <w:proofErr w:type="spellStart"/>
      <w:r w:rsidRPr="00C24235">
        <w:rPr>
          <w:rFonts w:ascii="Arial" w:hAnsi="Arial" w:cs="Arial"/>
          <w:sz w:val="24"/>
        </w:rPr>
        <w:t>Modes</w:t>
      </w:r>
      <w:proofErr w:type="spellEnd"/>
      <w:r w:rsidRPr="00C24235">
        <w:rPr>
          <w:rFonts w:ascii="Arial" w:hAnsi="Arial" w:cs="Arial"/>
          <w:sz w:val="24"/>
        </w:rPr>
        <w:t xml:space="preserve"> son:</w:t>
      </w:r>
    </w:p>
    <w:p w14:paraId="71A0FAFD" w14:textId="77777777" w:rsidR="00C24235" w:rsidRPr="00C24235" w:rsidRDefault="00C24235" w:rsidP="00C24235">
      <w:pPr>
        <w:pStyle w:val="Prrafodelista"/>
        <w:numPr>
          <w:ilvl w:val="0"/>
          <w:numId w:val="33"/>
        </w:numPr>
        <w:spacing w:line="360" w:lineRule="auto"/>
        <w:jc w:val="both"/>
        <w:rPr>
          <w:rFonts w:ascii="Arial" w:hAnsi="Arial" w:cs="Arial"/>
          <w:sz w:val="24"/>
        </w:rPr>
      </w:pPr>
      <w:r w:rsidRPr="00C24235">
        <w:rPr>
          <w:rFonts w:ascii="Arial" w:hAnsi="Arial" w:cs="Arial"/>
          <w:sz w:val="24"/>
        </w:rPr>
        <w:t>Utiliza una medida de disimilitud para comparar objetos categóricos.</w:t>
      </w:r>
    </w:p>
    <w:p w14:paraId="47C9B9B7" w14:textId="77777777" w:rsidR="00C24235" w:rsidRPr="00C24235" w:rsidRDefault="00C24235" w:rsidP="00C24235">
      <w:pPr>
        <w:pStyle w:val="Prrafodelista"/>
        <w:numPr>
          <w:ilvl w:val="0"/>
          <w:numId w:val="33"/>
        </w:numPr>
        <w:spacing w:line="360" w:lineRule="auto"/>
        <w:jc w:val="both"/>
        <w:rPr>
          <w:rFonts w:ascii="Arial" w:hAnsi="Arial" w:cs="Arial"/>
          <w:sz w:val="24"/>
        </w:rPr>
      </w:pPr>
      <w:r w:rsidRPr="00C24235">
        <w:rPr>
          <w:rFonts w:ascii="Arial" w:hAnsi="Arial" w:cs="Arial"/>
          <w:sz w:val="24"/>
        </w:rPr>
        <w:t>Reemplaza el cálculo de promedios por el de modas.</w:t>
      </w:r>
    </w:p>
    <w:p w14:paraId="20E67A6C" w14:textId="77777777" w:rsidR="00C24235" w:rsidRPr="00C24235" w:rsidRDefault="00C24235" w:rsidP="00C24235">
      <w:pPr>
        <w:pStyle w:val="Prrafodelista"/>
        <w:numPr>
          <w:ilvl w:val="0"/>
          <w:numId w:val="33"/>
        </w:numPr>
        <w:spacing w:line="360" w:lineRule="auto"/>
        <w:jc w:val="both"/>
        <w:rPr>
          <w:rFonts w:ascii="Arial" w:hAnsi="Arial" w:cs="Arial"/>
          <w:sz w:val="24"/>
        </w:rPr>
      </w:pPr>
      <w:r w:rsidRPr="00C24235">
        <w:rPr>
          <w:rFonts w:ascii="Arial" w:hAnsi="Arial" w:cs="Arial"/>
          <w:sz w:val="24"/>
        </w:rPr>
        <w:t>Usa un método basado en frecuencias para actualizar las modas de los grupos.</w:t>
      </w:r>
    </w:p>
    <w:p w14:paraId="586256A9" w14:textId="44F34C03" w:rsidR="00746F67" w:rsidRDefault="00C24235" w:rsidP="00C24235">
      <w:pPr>
        <w:spacing w:line="360" w:lineRule="auto"/>
        <w:jc w:val="both"/>
        <w:rPr>
          <w:rFonts w:ascii="Arial" w:hAnsi="Arial" w:cs="Arial"/>
          <w:sz w:val="24"/>
        </w:rPr>
      </w:pPr>
      <w:r w:rsidRPr="00C24235">
        <w:rPr>
          <w:rFonts w:ascii="Arial" w:hAnsi="Arial" w:cs="Arial"/>
          <w:sz w:val="24"/>
        </w:rPr>
        <w:t>El algoritmo K-</w:t>
      </w:r>
      <w:proofErr w:type="spellStart"/>
      <w:r w:rsidRPr="00C24235">
        <w:rPr>
          <w:rFonts w:ascii="Arial" w:hAnsi="Arial" w:cs="Arial"/>
          <w:sz w:val="24"/>
        </w:rPr>
        <w:t>Modes</w:t>
      </w:r>
      <w:proofErr w:type="spellEnd"/>
      <w:r w:rsidRPr="00C24235">
        <w:rPr>
          <w:rFonts w:ascii="Arial" w:hAnsi="Arial" w:cs="Arial"/>
          <w:sz w:val="24"/>
        </w:rPr>
        <w:t xml:space="preserve"> sigue una estructura similar al K-</w:t>
      </w:r>
      <w:proofErr w:type="spellStart"/>
      <w:r w:rsidRPr="00C24235">
        <w:rPr>
          <w:rFonts w:ascii="Arial" w:hAnsi="Arial" w:cs="Arial"/>
          <w:sz w:val="24"/>
        </w:rPr>
        <w:t>Means</w:t>
      </w:r>
      <w:proofErr w:type="spellEnd"/>
      <w:r w:rsidRPr="00C24235">
        <w:rPr>
          <w:rFonts w:ascii="Arial" w:hAnsi="Arial" w:cs="Arial"/>
          <w:sz w:val="24"/>
        </w:rPr>
        <w:t>, pero está adaptado para manejar datos categóricos, lo que lo hace adecuado para aplicaciones donde los datos no son numéricos. La integración de K-</w:t>
      </w:r>
      <w:proofErr w:type="spellStart"/>
      <w:r w:rsidRPr="00C24235">
        <w:rPr>
          <w:rFonts w:ascii="Arial" w:hAnsi="Arial" w:cs="Arial"/>
          <w:sz w:val="24"/>
        </w:rPr>
        <w:t>Means</w:t>
      </w:r>
      <w:proofErr w:type="spellEnd"/>
      <w:r w:rsidRPr="00C24235">
        <w:rPr>
          <w:rFonts w:ascii="Arial" w:hAnsi="Arial" w:cs="Arial"/>
          <w:sz w:val="24"/>
        </w:rPr>
        <w:t xml:space="preserve"> y K-</w:t>
      </w:r>
      <w:proofErr w:type="spellStart"/>
      <w:r w:rsidRPr="00C24235">
        <w:rPr>
          <w:rFonts w:ascii="Arial" w:hAnsi="Arial" w:cs="Arial"/>
          <w:sz w:val="24"/>
        </w:rPr>
        <w:t>Modes</w:t>
      </w:r>
      <w:proofErr w:type="spellEnd"/>
      <w:r w:rsidRPr="00C24235">
        <w:rPr>
          <w:rFonts w:ascii="Arial" w:hAnsi="Arial" w:cs="Arial"/>
          <w:sz w:val="24"/>
        </w:rPr>
        <w:t xml:space="preserve"> en el algoritmo K-</w:t>
      </w:r>
      <w:proofErr w:type="spellStart"/>
      <w:r w:rsidRPr="00C24235">
        <w:rPr>
          <w:rFonts w:ascii="Arial" w:hAnsi="Arial" w:cs="Arial"/>
          <w:sz w:val="24"/>
        </w:rPr>
        <w:t>Prototypes</w:t>
      </w:r>
      <w:proofErr w:type="spellEnd"/>
      <w:r w:rsidRPr="00C24235">
        <w:rPr>
          <w:rFonts w:ascii="Arial" w:hAnsi="Arial" w:cs="Arial"/>
          <w:sz w:val="24"/>
        </w:rPr>
        <w:t xml:space="preserve"> permite trabajar con conjuntos de datos mixtos, combinando la efectividad de ambos métodos.</w:t>
      </w:r>
    </w:p>
    <w:p w14:paraId="4F2331C5" w14:textId="77777777" w:rsidR="002C1A1C" w:rsidRDefault="002C1A1C" w:rsidP="00C24235">
      <w:pPr>
        <w:spacing w:line="360" w:lineRule="auto"/>
        <w:jc w:val="both"/>
        <w:rPr>
          <w:rFonts w:ascii="Arial" w:hAnsi="Arial" w:cs="Arial"/>
          <w:sz w:val="24"/>
        </w:rPr>
      </w:pPr>
    </w:p>
    <w:p w14:paraId="53B4138C"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lastRenderedPageBreak/>
        <w:t>Principio: Extiende K-</w:t>
      </w:r>
      <w:proofErr w:type="spellStart"/>
      <w:r w:rsidRPr="002C1A1C">
        <w:rPr>
          <w:rFonts w:ascii="Arial" w:hAnsi="Arial" w:cs="Arial"/>
          <w:sz w:val="24"/>
        </w:rPr>
        <w:t>Means</w:t>
      </w:r>
      <w:proofErr w:type="spellEnd"/>
      <w:r w:rsidRPr="002C1A1C">
        <w:rPr>
          <w:rFonts w:ascii="Arial" w:hAnsi="Arial" w:cs="Arial"/>
          <w:sz w:val="24"/>
        </w:rPr>
        <w:t xml:space="preserve"> para datos categóricos usando una medida de disimilitud basada en frecuencias.</w:t>
      </w:r>
    </w:p>
    <w:p w14:paraId="3E5ECE35" w14:textId="77777777" w:rsidR="002C1A1C"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Ventajas: Agrupa datos categóricos de manera eficiente.</w:t>
      </w:r>
    </w:p>
    <w:p w14:paraId="5AA855FA" w14:textId="561993C1" w:rsidR="00C24235" w:rsidRPr="002C1A1C" w:rsidRDefault="002C1A1C" w:rsidP="002C1A1C">
      <w:pPr>
        <w:pStyle w:val="Prrafodelista"/>
        <w:numPr>
          <w:ilvl w:val="0"/>
          <w:numId w:val="41"/>
        </w:numPr>
        <w:spacing w:line="360" w:lineRule="auto"/>
        <w:jc w:val="both"/>
        <w:rPr>
          <w:rFonts w:ascii="Arial" w:hAnsi="Arial" w:cs="Arial"/>
          <w:sz w:val="24"/>
        </w:rPr>
      </w:pPr>
      <w:r w:rsidRPr="002C1A1C">
        <w:rPr>
          <w:rFonts w:ascii="Arial" w:hAnsi="Arial" w:cs="Arial"/>
          <w:sz w:val="24"/>
        </w:rPr>
        <w:t>Limitaciones: Solo trabaja con datos categóricos.</w:t>
      </w:r>
    </w:p>
    <w:p w14:paraId="7C95E329" w14:textId="7A4979A1" w:rsidR="00700604" w:rsidRPr="00700604" w:rsidRDefault="00700604" w:rsidP="00CC705E">
      <w:pPr>
        <w:pStyle w:val="Ttulo3"/>
      </w:pPr>
      <w:bookmarkStart w:id="79" w:name="_Toc169975410"/>
      <w:r w:rsidRPr="00700604">
        <w:t>Algoritmo k-</w:t>
      </w:r>
      <w:proofErr w:type="spellStart"/>
      <w:r w:rsidRPr="00700604">
        <w:t>Prototypes</w:t>
      </w:r>
      <w:bookmarkEnd w:id="79"/>
      <w:proofErr w:type="spellEnd"/>
    </w:p>
    <w:p w14:paraId="1D38925C" w14:textId="77777777" w:rsidR="00700604" w:rsidRPr="00700604" w:rsidRDefault="00700604" w:rsidP="006F2A33">
      <w:pPr>
        <w:spacing w:line="360" w:lineRule="auto"/>
        <w:jc w:val="both"/>
        <w:rPr>
          <w:rFonts w:ascii="Arial" w:hAnsi="Arial" w:cs="Arial"/>
          <w:sz w:val="24"/>
        </w:rPr>
      </w:pPr>
    </w:p>
    <w:p w14:paraId="1E538DA5" w14:textId="190A4640"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k-Prototypes es un algoritmo de agrupamiento restringido que permite agrupar grandes conjuntos de datos mixtos. Constituye una integración de los algoritmos k-Modes y k-Means.</w:t>
      </w:r>
      <w:r w:rsidR="002F0212">
        <w:rPr>
          <w:rFonts w:ascii="Arial" w:hAnsi="Arial" w:cs="Arial"/>
          <w:sz w:val="24"/>
        </w:rPr>
        <w:t xml:space="preserve"> </w:t>
      </w:r>
      <w:r w:rsidR="002F0212" w:rsidRPr="002F0212">
        <w:rPr>
          <w:rFonts w:ascii="Arial" w:hAnsi="Arial" w:cs="Arial"/>
          <w:sz w:val="24"/>
        </w:rPr>
        <w:t>Este algoritmo se basa en el paradigma</w:t>
      </w:r>
      <w:r w:rsidR="002F0212">
        <w:rPr>
          <w:rFonts w:ascii="Arial" w:hAnsi="Arial" w:cs="Arial"/>
          <w:sz w:val="24"/>
        </w:rPr>
        <w:t xml:space="preserve"> </w:t>
      </w:r>
      <w:r w:rsidR="002F0212" w:rsidRPr="002F0212">
        <w:rPr>
          <w:rFonts w:ascii="Arial" w:hAnsi="Arial" w:cs="Arial"/>
          <w:sz w:val="24"/>
        </w:rPr>
        <w:t>del algoritmo k-means, preservando su eficiencia, pero eliminando la limitación de</w:t>
      </w:r>
      <w:r w:rsidR="002F0212">
        <w:rPr>
          <w:rFonts w:ascii="Arial" w:hAnsi="Arial" w:cs="Arial"/>
          <w:sz w:val="24"/>
        </w:rPr>
        <w:t xml:space="preserve"> </w:t>
      </w:r>
      <w:r w:rsidR="002F0212" w:rsidRPr="002F0212">
        <w:rPr>
          <w:rFonts w:ascii="Arial" w:hAnsi="Arial" w:cs="Arial"/>
          <w:sz w:val="24"/>
        </w:rPr>
        <w:t>trabajar con únicamente datos de tipo numérico.</w:t>
      </w:r>
    </w:p>
    <w:p w14:paraId="385C7F9F" w14:textId="77777777" w:rsidR="00700604" w:rsidRPr="00700604" w:rsidRDefault="00700604" w:rsidP="006F2A33">
      <w:pPr>
        <w:spacing w:line="360" w:lineRule="auto"/>
        <w:jc w:val="both"/>
        <w:rPr>
          <w:rFonts w:ascii="Arial" w:hAnsi="Arial" w:cs="Arial"/>
          <w:sz w:val="24"/>
        </w:rPr>
      </w:pPr>
      <w:r w:rsidRPr="00700604">
        <w:rPr>
          <w:rFonts w:ascii="Arial" w:hAnsi="Arial" w:cs="Arial"/>
          <w:sz w:val="24"/>
        </w:rPr>
        <w:t>El algoritmo k-Modes fue la primera extensión del algoritmo k-Means orientada al agrupamiento de datos categóricos. Sigue la misma idea que el k-Means, pero con la principal diferencia en la medida de similitud utilizada para comparar objetos. Sus características principales incluyen el uso de una medida de disimilaridad para comparar objetos, el reemplazo del uso de promedios por el de modas, y un método basado en frecuencias para actualizar las modas. Este algoritmo fue diseñado exclusivamente para agrupar grandes conjuntos de datos categóricos.</w:t>
      </w:r>
    </w:p>
    <w:p w14:paraId="52084583" w14:textId="3D0F3042" w:rsidR="00700604" w:rsidRDefault="00700604" w:rsidP="006F2A33">
      <w:pPr>
        <w:spacing w:line="360" w:lineRule="auto"/>
        <w:jc w:val="both"/>
        <w:rPr>
          <w:rFonts w:ascii="Arial" w:hAnsi="Arial" w:cs="Arial"/>
          <w:sz w:val="24"/>
        </w:rPr>
      </w:pPr>
      <w:r w:rsidRPr="00700604">
        <w:rPr>
          <w:rFonts w:ascii="Arial" w:hAnsi="Arial" w:cs="Arial"/>
          <w:sz w:val="24"/>
        </w:rPr>
        <w:t>El algoritmo k-Prototypes integra tanto al k-Means como al k-Modes para eliminar la limitación de trabajar únicamente con un solo tipo de datos. Asume que la medida de disimilaridad entre atributos numéricos se define por el cuadrado de la distancia Euclidiana y la medida de disimilaridad entre atributos categóricos se define por el número de incoincidencias de categorías entre objetos. La disimilaridad entre dos objetos se define como:</w:t>
      </w:r>
    </w:p>
    <w:p w14:paraId="49EE035A" w14:textId="5D4F2962" w:rsidR="00700604" w:rsidRPr="0073315C" w:rsidRDefault="00000000" w:rsidP="0073315C">
      <w:pPr>
        <w:spacing w:line="360" w:lineRule="auto"/>
        <w:jc w:val="both"/>
        <w:rPr>
          <w:rFonts w:ascii="Arial" w:hAnsi="Arial" w:cs="Arial"/>
          <w:iCs/>
          <w:sz w:val="24"/>
        </w:rPr>
      </w:pPr>
      <m:oMathPara>
        <m:oMath>
          <m:sSub>
            <m:sSubPr>
              <m:ctrlPr>
                <w:rPr>
                  <w:rFonts w:ascii="Cambria Math" w:hAnsi="Cambria Math" w:cs="Arial"/>
                  <w:iCs/>
                  <w:sz w:val="24"/>
                </w:rPr>
              </m:ctrlPr>
            </m:sSubPr>
            <m:e>
              <m:r>
                <m:rPr>
                  <m:sty m:val="p"/>
                </m:rPr>
                <w:rPr>
                  <w:rFonts w:ascii="Cambria Math" w:hAnsi="Cambria Math" w:cs="Arial"/>
                  <w:sz w:val="24"/>
                </w:rPr>
                <m:t>s</m:t>
              </m:r>
            </m:e>
            <m:sub>
              <m:r>
                <m:rPr>
                  <m:sty m:val="p"/>
                </m:rPr>
                <w:rPr>
                  <w:rFonts w:ascii="Cambria Math" w:hAnsi="Cambria Math" w:cs="Arial"/>
                  <w:sz w:val="24"/>
                </w:rPr>
                <m:t>r</m:t>
              </m:r>
            </m:sub>
          </m:sSub>
          <m:r>
            <m:rPr>
              <m:sty m:val="p"/>
            </m:rPr>
            <w:rPr>
              <w:rFonts w:ascii="Cambria Math" w:hAnsi="Cambria Math" w:cs="Arial"/>
              <w:sz w:val="24"/>
            </w:rPr>
            <m:t>+y</m:t>
          </m:r>
          <m:sSub>
            <m:sSubPr>
              <m:ctrlPr>
                <w:rPr>
                  <w:rFonts w:ascii="Cambria Math" w:hAnsi="Cambria Math" w:cs="Arial"/>
                  <w:iCs/>
                  <w:sz w:val="24"/>
                </w:rPr>
              </m:ctrlPr>
            </m:sSubPr>
            <m:e>
              <m:r>
                <m:rPr>
                  <m:sty m:val="p"/>
                </m:rPr>
                <w:rPr>
                  <w:rFonts w:ascii="Cambria Math" w:hAnsi="Cambria Math" w:cs="Arial"/>
                  <w:sz w:val="24"/>
                </w:rPr>
                <m:t>s</m:t>
              </m:r>
            </m:e>
            <m:sub>
              <m:r>
                <m:rPr>
                  <m:sty m:val="p"/>
                </m:rPr>
                <w:rPr>
                  <w:rFonts w:ascii="Cambria Math" w:hAnsi="Cambria Math" w:cs="Arial"/>
                  <w:sz w:val="24"/>
                </w:rPr>
                <m:t>c</m:t>
              </m:r>
            </m:sub>
          </m:sSub>
        </m:oMath>
      </m:oMathPara>
    </w:p>
    <w:p w14:paraId="4B0374E1" w14:textId="71515386" w:rsidR="00700604" w:rsidRPr="00700604" w:rsidRDefault="00700604" w:rsidP="006F2A33">
      <w:pPr>
        <w:spacing w:line="360" w:lineRule="auto"/>
        <w:jc w:val="both"/>
        <w:rPr>
          <w:rFonts w:ascii="Arial" w:hAnsi="Arial" w:cs="Arial"/>
          <w:sz w:val="24"/>
        </w:rPr>
      </w:pPr>
      <w:r w:rsidRPr="00700604">
        <w:rPr>
          <w:rFonts w:ascii="Arial" w:hAnsi="Arial" w:cs="Arial"/>
          <w:sz w:val="24"/>
        </w:rPr>
        <w:t>Donde</w:t>
      </w:r>
      <w:r>
        <w:rPr>
          <w:rFonts w:ascii="Arial" w:hAnsi="Arial" w:cs="Arial"/>
          <w:sz w:val="24"/>
        </w:rPr>
        <w:t xml:space="preserve"> </w:t>
      </w:r>
      <m:oMath>
        <m:r>
          <m:rPr>
            <m:sty m:val="p"/>
          </m:rPr>
          <w:rPr>
            <w:rFonts w:ascii="Cambria Math" w:hAnsi="Cambria Math" w:cs="Arial"/>
            <w:sz w:val="24"/>
          </w:rPr>
          <m:t>y</m:t>
        </m:r>
      </m:oMath>
      <w:r w:rsidRPr="00700604">
        <w:rPr>
          <w:rFonts w:ascii="Arial" w:hAnsi="Arial" w:cs="Arial"/>
          <w:sz w:val="24"/>
        </w:rPr>
        <w:t xml:space="preserve"> es un peso utilizado para equilibrar las dos partes, evitando favoritismos entre los dos tipos de atributos. Un pequeño valor de </w:t>
      </w:r>
      <m:oMath>
        <m:r>
          <m:rPr>
            <m:sty m:val="p"/>
          </m:rPr>
          <w:rPr>
            <w:rFonts w:ascii="Cambria Math" w:hAnsi="Cambria Math" w:cs="Arial"/>
            <w:sz w:val="24"/>
          </w:rPr>
          <m:t>y</m:t>
        </m:r>
      </m:oMath>
      <w:r>
        <w:rPr>
          <w:rFonts w:ascii="Arial" w:hAnsi="Arial" w:cs="Arial"/>
          <w:sz w:val="24"/>
        </w:rPr>
        <w:t xml:space="preserve"> </w:t>
      </w:r>
      <w:r w:rsidRPr="00700604">
        <w:rPr>
          <w:rFonts w:ascii="Arial" w:hAnsi="Arial" w:cs="Arial"/>
          <w:sz w:val="24"/>
        </w:rPr>
        <w:t>indica que el agrupamiento está dominado por los atributos numéricos, mientras que un valor grande implica que los atributos categóricos dominan el agrupamiento.</w:t>
      </w:r>
    </w:p>
    <w:p w14:paraId="6F51A0EA" w14:textId="5E604B33" w:rsidR="002F0212" w:rsidRDefault="002F0212" w:rsidP="006F2A33">
      <w:pPr>
        <w:spacing w:line="360" w:lineRule="auto"/>
        <w:jc w:val="both"/>
        <w:rPr>
          <w:rFonts w:ascii="Arial" w:hAnsi="Arial" w:cs="Arial"/>
          <w:sz w:val="24"/>
        </w:rPr>
      </w:pPr>
      <w:r w:rsidRPr="002F0212">
        <w:rPr>
          <w:rFonts w:ascii="Arial" w:hAnsi="Arial" w:cs="Arial"/>
          <w:sz w:val="24"/>
        </w:rPr>
        <w:lastRenderedPageBreak/>
        <w:t>El algoritmo k-</w:t>
      </w:r>
      <w:proofErr w:type="spellStart"/>
      <w:r w:rsidRPr="002F0212">
        <w:rPr>
          <w:rFonts w:ascii="Arial" w:hAnsi="Arial" w:cs="Arial"/>
          <w:sz w:val="24"/>
        </w:rPr>
        <w:t>prototypes</w:t>
      </w:r>
      <w:proofErr w:type="spellEnd"/>
      <w:r w:rsidRPr="002F0212">
        <w:rPr>
          <w:rFonts w:ascii="Arial" w:hAnsi="Arial" w:cs="Arial"/>
          <w:sz w:val="24"/>
        </w:rPr>
        <w:t xml:space="preserve"> agrupa objetos con atributos de tipo numérico y categórico de una manera muy similar a como lo hace el algoritmo k-means. Este método actualiza dinámicamente los k prototipos de los datos con el objetivo de maximizar la similitud dentro de los clústeres. La medida de similitud se deriva de ambos tipos de atributos: numéricos y categóricos. Cuando se introducen conjuntos de datos exclusivamente numéricos, el algoritmo funciona de manera idéntica al algoritmo k-means. A continuación, se muestra el algoritmo k-prototypes en el algoritmo 6.</w:t>
      </w:r>
    </w:p>
    <w:p w14:paraId="5CFA776C" w14:textId="77777777"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t>Funcionamiento</w:t>
      </w:r>
    </w:p>
    <w:p w14:paraId="0FC45ADB" w14:textId="77777777" w:rsidR="00840FF7" w:rsidRPr="00840FF7" w:rsidRDefault="00840FF7" w:rsidP="00840FF7">
      <w:pPr>
        <w:spacing w:line="360" w:lineRule="auto"/>
        <w:jc w:val="both"/>
        <w:rPr>
          <w:rFonts w:ascii="Arial" w:hAnsi="Arial" w:cs="Arial"/>
          <w:sz w:val="24"/>
        </w:rPr>
      </w:pPr>
      <w:r w:rsidRPr="00840FF7">
        <w:rPr>
          <w:rFonts w:ascii="Arial" w:hAnsi="Arial" w:cs="Arial"/>
          <w:sz w:val="24"/>
        </w:rPr>
        <w:t>Integración de K-</w:t>
      </w:r>
      <w:proofErr w:type="spellStart"/>
      <w:r w:rsidRPr="00840FF7">
        <w:rPr>
          <w:rFonts w:ascii="Arial" w:hAnsi="Arial" w:cs="Arial"/>
          <w:sz w:val="24"/>
        </w:rPr>
        <w:t>Means</w:t>
      </w:r>
      <w:proofErr w:type="spellEnd"/>
      <w:r w:rsidRPr="00840FF7">
        <w:rPr>
          <w:rFonts w:ascii="Arial" w:hAnsi="Arial" w:cs="Arial"/>
          <w:sz w:val="24"/>
        </w:rPr>
        <w:t xml:space="preserve"> y K-</w:t>
      </w:r>
      <w:proofErr w:type="spellStart"/>
      <w:r w:rsidRPr="00840FF7">
        <w:rPr>
          <w:rFonts w:ascii="Arial" w:hAnsi="Arial" w:cs="Arial"/>
          <w:sz w:val="24"/>
        </w:rPr>
        <w:t>Modes</w:t>
      </w:r>
      <w:proofErr w:type="spellEnd"/>
      <w:r w:rsidRPr="00840FF7">
        <w:rPr>
          <w:rFonts w:ascii="Arial" w:hAnsi="Arial" w:cs="Arial"/>
          <w:sz w:val="24"/>
        </w:rPr>
        <w:t>:</w:t>
      </w:r>
    </w:p>
    <w:p w14:paraId="39FAC58E" w14:textId="77777777" w:rsidR="00840FF7" w:rsidRP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Means</w:t>
      </w:r>
      <w:proofErr w:type="spellEnd"/>
      <w:r w:rsidRPr="00840FF7">
        <w:rPr>
          <w:rFonts w:ascii="Arial" w:hAnsi="Arial" w:cs="Arial"/>
          <w:sz w:val="24"/>
        </w:rPr>
        <w:t>: Utiliza la distancia euclidiana para medir la similitud entre objetos numéricos.</w:t>
      </w:r>
    </w:p>
    <w:p w14:paraId="6479A5AF" w14:textId="77777777" w:rsidR="00840FF7" w:rsidRPr="00840FF7" w:rsidRDefault="00840FF7" w:rsidP="00840FF7">
      <w:pPr>
        <w:pStyle w:val="Prrafodelista"/>
        <w:numPr>
          <w:ilvl w:val="0"/>
          <w:numId w:val="34"/>
        </w:numPr>
        <w:spacing w:line="360" w:lineRule="auto"/>
        <w:jc w:val="both"/>
        <w:rPr>
          <w:rFonts w:ascii="Arial" w:hAnsi="Arial" w:cs="Arial"/>
          <w:sz w:val="24"/>
        </w:rPr>
      </w:pPr>
      <w:r w:rsidRPr="00840FF7">
        <w:rPr>
          <w:rFonts w:ascii="Arial" w:hAnsi="Arial" w:cs="Arial"/>
          <w:sz w:val="24"/>
        </w:rPr>
        <w:t>K-</w:t>
      </w:r>
      <w:proofErr w:type="spellStart"/>
      <w:r w:rsidRPr="00840FF7">
        <w:rPr>
          <w:rFonts w:ascii="Arial" w:hAnsi="Arial" w:cs="Arial"/>
          <w:sz w:val="24"/>
        </w:rPr>
        <w:t>Modes</w:t>
      </w:r>
      <w:proofErr w:type="spellEnd"/>
      <w:r w:rsidRPr="00840FF7">
        <w:rPr>
          <w:rFonts w:ascii="Arial" w:hAnsi="Arial" w:cs="Arial"/>
          <w:sz w:val="24"/>
        </w:rPr>
        <w:t>: Utiliza la disimilitud de coincidencia para datos categóricos, basándose en la frecuencia de las categorías.</w:t>
      </w:r>
    </w:p>
    <w:p w14:paraId="6C9DCC51" w14:textId="114C465B" w:rsidR="00840FF7" w:rsidRPr="00840FF7" w:rsidRDefault="00840FF7" w:rsidP="00840FF7">
      <w:pPr>
        <w:spacing w:line="360" w:lineRule="auto"/>
        <w:jc w:val="both"/>
        <w:rPr>
          <w:rFonts w:ascii="Arial" w:hAnsi="Arial" w:cs="Arial"/>
          <w:sz w:val="24"/>
        </w:rPr>
      </w:pPr>
      <w:r w:rsidRPr="00840FF7">
        <w:rPr>
          <w:rFonts w:ascii="Arial" w:hAnsi="Arial" w:cs="Arial"/>
          <w:sz w:val="24"/>
        </w:rPr>
        <w:t>​</w:t>
      </w:r>
      <w:r w:rsidRPr="00840FF7">
        <w:rPr>
          <w:rFonts w:ascii="Arial" w:hAnsi="Arial" w:cs="Arial"/>
          <w:b/>
          <w:bCs/>
          <w:sz w:val="24"/>
        </w:rPr>
        <w:t xml:space="preserve">Proceso de </w:t>
      </w:r>
      <w:proofErr w:type="spellStart"/>
      <w:r w:rsidRPr="00840FF7">
        <w:rPr>
          <w:rFonts w:ascii="Arial" w:hAnsi="Arial" w:cs="Arial"/>
          <w:b/>
          <w:bCs/>
          <w:sz w:val="24"/>
        </w:rPr>
        <w:t>Clustering</w:t>
      </w:r>
      <w:proofErr w:type="spellEnd"/>
      <w:r w:rsidRPr="00840FF7">
        <w:rPr>
          <w:rFonts w:ascii="Arial" w:hAnsi="Arial" w:cs="Arial"/>
          <w:b/>
          <w:bCs/>
          <w:sz w:val="24"/>
        </w:rPr>
        <w:t>:</w:t>
      </w:r>
    </w:p>
    <w:p w14:paraId="32465CE2" w14:textId="1082F302" w:rsidR="00840FF7" w:rsidRPr="00840FF7" w:rsidRDefault="00840FF7" w:rsidP="00840FF7">
      <w:pPr>
        <w:pStyle w:val="Prrafodelista"/>
        <w:numPr>
          <w:ilvl w:val="0"/>
          <w:numId w:val="35"/>
        </w:numPr>
        <w:spacing w:line="360" w:lineRule="auto"/>
        <w:jc w:val="both"/>
        <w:rPr>
          <w:rFonts w:ascii="Arial" w:hAnsi="Arial" w:cs="Arial"/>
          <w:sz w:val="24"/>
        </w:rPr>
      </w:pPr>
      <w:r w:rsidRPr="00840FF7">
        <w:rPr>
          <w:rFonts w:ascii="Arial" w:hAnsi="Arial" w:cs="Arial"/>
          <w:sz w:val="24"/>
        </w:rPr>
        <w:t xml:space="preserve">Inicialización: Selección </w:t>
      </w:r>
      <w:r w:rsidRPr="00840FF7">
        <w:rPr>
          <w:rFonts w:ascii="Arial" w:hAnsi="Arial" w:cs="Arial"/>
          <w:sz w:val="24"/>
        </w:rPr>
        <w:t xml:space="preserve">de </w:t>
      </w:r>
      <w:r w:rsidRPr="00840FF7">
        <w:rPr>
          <w:rFonts w:ascii="Cambria Math" w:hAnsi="Cambria Math" w:cs="Cambria Math"/>
          <w:sz w:val="24"/>
        </w:rPr>
        <w:t>𝑘</w:t>
      </w:r>
      <w:r w:rsidRPr="00840FF7">
        <w:rPr>
          <w:rFonts w:ascii="Arial" w:hAnsi="Arial" w:cs="Arial"/>
          <w:sz w:val="24"/>
        </w:rPr>
        <w:t xml:space="preserve"> </w:t>
      </w:r>
      <w:r w:rsidRPr="00840FF7">
        <w:rPr>
          <w:rFonts w:ascii="Arial" w:hAnsi="Arial" w:cs="Arial"/>
          <w:sz w:val="24"/>
        </w:rPr>
        <w:t>prototipos iniciales.</w:t>
      </w:r>
    </w:p>
    <w:p w14:paraId="50660CC9" w14:textId="77777777" w:rsidR="00840FF7" w:rsidRPr="00840FF7" w:rsidRDefault="00840FF7" w:rsidP="00840FF7">
      <w:pPr>
        <w:pStyle w:val="Prrafodelista"/>
        <w:numPr>
          <w:ilvl w:val="0"/>
          <w:numId w:val="35"/>
        </w:numPr>
        <w:spacing w:line="360" w:lineRule="auto"/>
        <w:jc w:val="both"/>
        <w:rPr>
          <w:rFonts w:ascii="Arial" w:hAnsi="Arial" w:cs="Arial"/>
          <w:sz w:val="24"/>
        </w:rPr>
      </w:pPr>
      <w:r w:rsidRPr="00840FF7">
        <w:rPr>
          <w:rFonts w:ascii="Arial" w:hAnsi="Arial" w:cs="Arial"/>
          <w:sz w:val="24"/>
        </w:rPr>
        <w:t>Asignación: Cada objeto se asigna al clúster cuyo prototipo es el más similar.</w:t>
      </w:r>
    </w:p>
    <w:p w14:paraId="76056E2E" w14:textId="77777777" w:rsidR="00840FF7" w:rsidRPr="00840FF7" w:rsidRDefault="00840FF7" w:rsidP="00840FF7">
      <w:pPr>
        <w:pStyle w:val="Prrafodelista"/>
        <w:numPr>
          <w:ilvl w:val="0"/>
          <w:numId w:val="35"/>
        </w:numPr>
        <w:spacing w:line="360" w:lineRule="auto"/>
        <w:jc w:val="both"/>
        <w:rPr>
          <w:rFonts w:ascii="Arial" w:hAnsi="Arial" w:cs="Arial"/>
          <w:sz w:val="24"/>
        </w:rPr>
      </w:pPr>
      <w:r w:rsidRPr="00840FF7">
        <w:rPr>
          <w:rFonts w:ascii="Arial" w:hAnsi="Arial" w:cs="Arial"/>
          <w:sz w:val="24"/>
        </w:rPr>
        <w:t>Actualización: Recalcula los prototipos basándose en las modas (para datos categóricos) y los promedios (para datos numéricos).</w:t>
      </w:r>
    </w:p>
    <w:p w14:paraId="4F030FBE" w14:textId="7B5B3740" w:rsidR="00E32345" w:rsidRPr="002C1A1C" w:rsidRDefault="00840FF7" w:rsidP="00E32345">
      <w:pPr>
        <w:pStyle w:val="Prrafodelista"/>
        <w:numPr>
          <w:ilvl w:val="0"/>
          <w:numId w:val="35"/>
        </w:numPr>
        <w:spacing w:line="360" w:lineRule="auto"/>
        <w:jc w:val="both"/>
        <w:rPr>
          <w:rFonts w:ascii="Arial" w:hAnsi="Arial" w:cs="Arial"/>
          <w:sz w:val="24"/>
        </w:rPr>
      </w:pPr>
      <w:r w:rsidRPr="00840FF7">
        <w:rPr>
          <w:rFonts w:ascii="Arial" w:hAnsi="Arial" w:cs="Arial"/>
          <w:sz w:val="24"/>
        </w:rPr>
        <w:t>Iteración: Repite la asignación y actualización hasta la convergencia.</w:t>
      </w:r>
    </w:p>
    <w:p w14:paraId="09AF7508" w14:textId="711ECD51"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t xml:space="preserve">Parámetro </w:t>
      </w:r>
      <w:r w:rsidRPr="00840FF7">
        <w:rPr>
          <w:rFonts w:ascii="Cambria Math" w:hAnsi="Cambria Math" w:cs="Cambria Math"/>
          <w:b/>
          <w:bCs/>
          <w:sz w:val="24"/>
        </w:rPr>
        <w:t>𝛾</w:t>
      </w:r>
      <w:r w:rsidRPr="00840FF7">
        <w:rPr>
          <w:rFonts w:ascii="Arial" w:hAnsi="Arial" w:cs="Arial"/>
          <w:b/>
          <w:bCs/>
          <w:sz w:val="24"/>
        </w:rPr>
        <w:t>:</w:t>
      </w:r>
    </w:p>
    <w:p w14:paraId="6EFCC5EF" w14:textId="77777777" w:rsidR="00840FF7" w:rsidRPr="00840FF7" w:rsidRDefault="00840FF7" w:rsidP="00840FF7">
      <w:pPr>
        <w:pStyle w:val="Prrafodelista"/>
        <w:numPr>
          <w:ilvl w:val="0"/>
          <w:numId w:val="36"/>
        </w:numPr>
        <w:spacing w:line="360" w:lineRule="auto"/>
        <w:jc w:val="both"/>
        <w:rPr>
          <w:rFonts w:ascii="Arial" w:hAnsi="Arial" w:cs="Arial"/>
          <w:sz w:val="24"/>
        </w:rPr>
      </w:pPr>
      <w:r w:rsidRPr="00840FF7">
        <w:rPr>
          <w:rFonts w:ascii="Arial" w:hAnsi="Arial" w:cs="Arial"/>
          <w:sz w:val="24"/>
        </w:rPr>
        <w:t>Controla el balance entre atributos numéricos y categóricos.</w:t>
      </w:r>
    </w:p>
    <w:p w14:paraId="17C91C9B" w14:textId="11180DF6" w:rsidR="00840FF7" w:rsidRPr="00840FF7" w:rsidRDefault="00840FF7" w:rsidP="00840FF7">
      <w:pPr>
        <w:pStyle w:val="Prrafodelista"/>
        <w:numPr>
          <w:ilvl w:val="0"/>
          <w:numId w:val="36"/>
        </w:numPr>
        <w:spacing w:line="360" w:lineRule="auto"/>
        <w:jc w:val="both"/>
        <w:rPr>
          <w:rFonts w:ascii="Arial" w:hAnsi="Arial" w:cs="Arial"/>
          <w:sz w:val="24"/>
        </w:rPr>
      </w:pPr>
      <w:r w:rsidRPr="00840FF7">
        <w:rPr>
          <w:rFonts w:ascii="Arial" w:hAnsi="Arial" w:cs="Arial"/>
          <w:sz w:val="24"/>
        </w:rPr>
        <w:t xml:space="preserve">Un valor bajo de </w:t>
      </w:r>
      <w:r w:rsidRPr="00840FF7">
        <w:rPr>
          <w:rFonts w:ascii="Cambria Math" w:hAnsi="Cambria Math" w:cs="Cambria Math"/>
          <w:sz w:val="24"/>
        </w:rPr>
        <w:t>𝛾</w:t>
      </w:r>
      <w:r w:rsidRPr="00840FF7">
        <w:rPr>
          <w:rFonts w:ascii="Arial" w:hAnsi="Arial" w:cs="Arial"/>
          <w:sz w:val="24"/>
        </w:rPr>
        <w:t xml:space="preserve"> </w:t>
      </w:r>
      <w:r w:rsidRPr="00840FF7">
        <w:rPr>
          <w:rFonts w:ascii="Arial" w:hAnsi="Arial" w:cs="Arial"/>
          <w:sz w:val="24"/>
        </w:rPr>
        <w:t>γ da más peso a los atributos numéricos, mientras que un valor alto prioriza los categóricos.</w:t>
      </w:r>
    </w:p>
    <w:p w14:paraId="64821E2F" w14:textId="77777777" w:rsidR="00840FF7" w:rsidRPr="00840FF7" w:rsidRDefault="00840FF7" w:rsidP="00840FF7">
      <w:pPr>
        <w:spacing w:line="360" w:lineRule="auto"/>
        <w:jc w:val="both"/>
        <w:rPr>
          <w:rFonts w:ascii="Arial" w:hAnsi="Arial" w:cs="Arial"/>
          <w:b/>
          <w:bCs/>
          <w:sz w:val="24"/>
        </w:rPr>
      </w:pPr>
      <w:r w:rsidRPr="00840FF7">
        <w:rPr>
          <w:rFonts w:ascii="Arial" w:hAnsi="Arial" w:cs="Arial"/>
          <w:b/>
          <w:bCs/>
          <w:sz w:val="24"/>
        </w:rPr>
        <w:t>Aplicaciones</w:t>
      </w:r>
    </w:p>
    <w:p w14:paraId="749176AB" w14:textId="6ECCEB5B" w:rsidR="00840FF7" w:rsidRPr="00840FF7" w:rsidRDefault="00840FF7" w:rsidP="00840FF7">
      <w:pPr>
        <w:spacing w:line="360" w:lineRule="auto"/>
        <w:jc w:val="both"/>
        <w:rPr>
          <w:rFonts w:ascii="Arial" w:hAnsi="Arial" w:cs="Arial"/>
          <w:sz w:val="24"/>
        </w:rPr>
      </w:pPr>
      <w:r w:rsidRPr="00840FF7">
        <w:rPr>
          <w:rFonts w:ascii="Arial" w:hAnsi="Arial" w:cs="Arial"/>
          <w:sz w:val="24"/>
        </w:rPr>
        <w:t>El K-</w:t>
      </w:r>
      <w:proofErr w:type="spellStart"/>
      <w:r w:rsidRPr="00840FF7">
        <w:rPr>
          <w:rFonts w:ascii="Arial" w:hAnsi="Arial" w:cs="Arial"/>
          <w:sz w:val="24"/>
        </w:rPr>
        <w:t>Prototypes</w:t>
      </w:r>
      <w:proofErr w:type="spellEnd"/>
      <w:r w:rsidRPr="00840FF7">
        <w:rPr>
          <w:rFonts w:ascii="Arial" w:hAnsi="Arial" w:cs="Arial"/>
          <w:sz w:val="24"/>
        </w:rPr>
        <w:t xml:space="preserve"> es útil en áreas donde los conjuntos de datos contienen tanto atributos numéricos como categóricos, como en estudios de mercado, análisis de clientes, y ciencias sociales. Permite identificar patrones y agrupamientos en datos </w:t>
      </w:r>
      <w:r w:rsidRPr="00840FF7">
        <w:rPr>
          <w:rFonts w:ascii="Arial" w:hAnsi="Arial" w:cs="Arial"/>
          <w:sz w:val="24"/>
        </w:rPr>
        <w:lastRenderedPageBreak/>
        <w:t>heterogéneos, ofreciendo una visión más completa que los algoritmos que solo manejan un tipo de dato.</w:t>
      </w:r>
    </w:p>
    <w:p w14:paraId="785E4B55" w14:textId="6AB9C1B3" w:rsidR="008D1599" w:rsidRPr="00CC705E" w:rsidRDefault="008D1599" w:rsidP="006F2A33">
      <w:pPr>
        <w:spacing w:line="360" w:lineRule="auto"/>
        <w:jc w:val="both"/>
        <w:rPr>
          <w:rFonts w:ascii="Arial" w:hAnsi="Arial" w:cs="Arial"/>
          <w:b/>
          <w:bCs/>
          <w:sz w:val="24"/>
        </w:rPr>
      </w:pPr>
      <w:r w:rsidRPr="00CC705E">
        <w:rPr>
          <w:rFonts w:ascii="Arial" w:hAnsi="Arial" w:cs="Arial"/>
          <w:b/>
          <w:bCs/>
          <w:sz w:val="24"/>
        </w:rPr>
        <w:t>Algoritmo k-prototypes</w:t>
      </w:r>
    </w:p>
    <w:p w14:paraId="386F809A" w14:textId="2B277014"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Entrada: X // conjunto de datos</w:t>
      </w:r>
    </w:p>
    <w:p w14:paraId="28A56372" w14:textId="3A817DF7"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Entrada: γ // peso en datos categóricos</w:t>
      </w:r>
    </w:p>
    <w:p w14:paraId="6BE4DB89" w14:textId="233C935F"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Salida: k // clústeres</w:t>
      </w:r>
    </w:p>
    <w:p w14:paraId="45C70FC7" w14:textId="1C851FBA"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Begin</w:t>
      </w:r>
    </w:p>
    <w:p w14:paraId="417D95BF" w14:textId="2CCAEFFA"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selecciona k prototipos iniciales del conjunto de datos X, uno para cada clúster.</w:t>
      </w:r>
    </w:p>
    <w:p w14:paraId="6CB7D739" w14:textId="516840EA"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asigna cada objeto en X al clúster cuya evaluación de similitud sea la más cercana.</w:t>
      </w:r>
    </w:p>
    <w:p w14:paraId="0979991B" w14:textId="165B6F9B"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 xml:space="preserve">Evalúa la función de costo </w:t>
      </w:r>
      <m:oMath>
        <m:sSub>
          <m:sSubPr>
            <m:ctrlPr>
              <w:rPr>
                <w:rFonts w:ascii="Cambria Math" w:hAnsi="Cambria Math" w:cs="Arial"/>
                <w:i/>
                <w:sz w:val="24"/>
                <w:szCs w:val="24"/>
              </w:rPr>
            </m:ctrlPr>
          </m:sSubPr>
          <m:e>
            <m:r>
              <w:rPr>
                <w:rFonts w:ascii="Cambria Math" w:hAnsi="Cambria Math" w:cs="Arial"/>
                <w:sz w:val="24"/>
                <w:szCs w:val="24"/>
              </w:rPr>
              <m:t>E</m:t>
            </m:r>
          </m:e>
          <m:sub>
            <m:r>
              <w:rPr>
                <w:rFonts w:ascii="Cambria Math" w:hAnsi="Cambria Math" w:cs="Arial"/>
                <w:sz w:val="24"/>
                <w:szCs w:val="24"/>
              </w:rPr>
              <m:t>l</m:t>
            </m:r>
          </m:sub>
        </m:sSub>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l</m:t>
            </m:r>
          </m:sub>
          <m:sup>
            <m:r>
              <w:rPr>
                <w:rFonts w:ascii="Cambria Math" w:hAnsi="Cambria Math" w:cs="Arial"/>
                <w:sz w:val="24"/>
                <w:szCs w:val="24"/>
              </w:rPr>
              <m:t>r</m:t>
            </m:r>
          </m:sup>
        </m:sSubSup>
        <m:r>
          <w:rPr>
            <w:rFonts w:ascii="Cambria Math" w:hAnsi="Cambria Math" w:cs="Arial"/>
            <w:sz w:val="24"/>
            <w:szCs w:val="24"/>
          </w:rPr>
          <m:t>+γ</m:t>
        </m:r>
        <m:sSubSup>
          <m:sSubSupPr>
            <m:ctrlPr>
              <w:rPr>
                <w:rFonts w:ascii="Cambria Math" w:hAnsi="Cambria Math" w:cs="Arial"/>
                <w:i/>
                <w:sz w:val="24"/>
                <w:szCs w:val="24"/>
              </w:rPr>
            </m:ctrlPr>
          </m:sSubSupPr>
          <m:e>
            <m:r>
              <w:rPr>
                <w:rFonts w:ascii="Cambria Math" w:hAnsi="Cambria Math" w:cs="Arial"/>
                <w:sz w:val="24"/>
                <w:szCs w:val="24"/>
              </w:rPr>
              <m:t>E</m:t>
            </m:r>
          </m:e>
          <m:sub>
            <m:r>
              <w:rPr>
                <w:rFonts w:ascii="Cambria Math" w:hAnsi="Cambria Math" w:cs="Arial"/>
                <w:sz w:val="24"/>
                <w:szCs w:val="24"/>
              </w:rPr>
              <m:t>l</m:t>
            </m:r>
          </m:sub>
          <m:sup>
            <m:r>
              <w:rPr>
                <w:rFonts w:ascii="Cambria Math" w:hAnsi="Cambria Math" w:cs="Arial"/>
                <w:sz w:val="24"/>
                <w:szCs w:val="24"/>
              </w:rPr>
              <m:t>c</m:t>
            </m:r>
          </m:sup>
        </m:sSubSup>
      </m:oMath>
      <w:r w:rsidRPr="008D1599">
        <w:rPr>
          <w:rFonts w:ascii="Arial" w:hAnsi="Arial" w:cs="Arial"/>
          <w:sz w:val="24"/>
          <w:szCs w:val="24"/>
        </w:rPr>
        <w:t xml:space="preserve"> como la suma de medidas de similitud de los atributos numéricos y categóricos.</w:t>
      </w:r>
    </w:p>
    <w:p w14:paraId="05B6EC46" w14:textId="0FA38F52"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Al asignar todos los datos a los clústeres, se reevalúa la similitud de los datos respecto al dato prototipo del clúster. Si el dato tiene un dato prototipo más cercano respecto al que fue asignado previamente, entonces el dato es relocalizado en el otro clúster y se actualizan ambos clústeres.</w:t>
      </w:r>
    </w:p>
    <w:p w14:paraId="0188C718" w14:textId="18DF5E5C" w:rsidR="008D1599" w:rsidRPr="008D1599" w:rsidRDefault="008D1599" w:rsidP="006F2A33">
      <w:pPr>
        <w:pStyle w:val="Prrafodelista"/>
        <w:numPr>
          <w:ilvl w:val="0"/>
          <w:numId w:val="27"/>
        </w:numPr>
        <w:spacing w:line="360" w:lineRule="auto"/>
        <w:rPr>
          <w:rFonts w:ascii="Arial" w:hAnsi="Arial" w:cs="Arial"/>
          <w:sz w:val="24"/>
          <w:szCs w:val="24"/>
        </w:rPr>
      </w:pPr>
      <w:r w:rsidRPr="008D1599">
        <w:rPr>
          <w:rFonts w:ascii="Arial" w:hAnsi="Arial" w:cs="Arial"/>
          <w:sz w:val="24"/>
          <w:szCs w:val="24"/>
        </w:rPr>
        <w:t>se repite el punto 7 hasta que los datos no cambien de localización durante el ciclo completo de clustering.</w:t>
      </w:r>
    </w:p>
    <w:p w14:paraId="2132BF03" w14:textId="2DC39548" w:rsidR="00840FF7" w:rsidRDefault="008D1599" w:rsidP="00840FF7">
      <w:pPr>
        <w:pStyle w:val="Prrafodelista"/>
        <w:numPr>
          <w:ilvl w:val="0"/>
          <w:numId w:val="27"/>
        </w:numPr>
        <w:spacing w:line="360" w:lineRule="auto"/>
        <w:rPr>
          <w:rFonts w:ascii="Arial" w:hAnsi="Arial" w:cs="Arial"/>
          <w:sz w:val="24"/>
          <w:szCs w:val="24"/>
        </w:rPr>
      </w:pPr>
      <w:proofErr w:type="spellStart"/>
      <w:r w:rsidRPr="008D1599">
        <w:rPr>
          <w:rFonts w:ascii="Arial" w:hAnsi="Arial" w:cs="Arial"/>
          <w:sz w:val="24"/>
          <w:szCs w:val="24"/>
        </w:rPr>
        <w:t>End</w:t>
      </w:r>
      <w:proofErr w:type="spellEnd"/>
    </w:p>
    <w:p w14:paraId="7210CD60" w14:textId="77777777" w:rsidR="002C1A1C" w:rsidRPr="002C1A1C" w:rsidRDefault="002C1A1C" w:rsidP="002C1A1C">
      <w:pPr>
        <w:spacing w:line="360" w:lineRule="auto"/>
        <w:rPr>
          <w:rFonts w:ascii="Arial" w:hAnsi="Arial" w:cs="Arial"/>
          <w:sz w:val="24"/>
          <w:szCs w:val="24"/>
        </w:rPr>
      </w:pPr>
    </w:p>
    <w:p w14:paraId="602FF016" w14:textId="224E9C78" w:rsidR="00013853" w:rsidRDefault="00013853" w:rsidP="00013853">
      <w:pPr>
        <w:pStyle w:val="Ttulo2"/>
      </w:pPr>
      <w:bookmarkStart w:id="80" w:name="_Toc169975411"/>
      <w:r w:rsidRPr="00013853">
        <w:t xml:space="preserve">Investigaciones y </w:t>
      </w:r>
      <w:r w:rsidR="000840BA">
        <w:t>p</w:t>
      </w:r>
      <w:r w:rsidRPr="00013853">
        <w:t xml:space="preserve">royectos </w:t>
      </w:r>
      <w:r w:rsidR="000840BA">
        <w:t>u</w:t>
      </w:r>
      <w:r w:rsidRPr="00013853">
        <w:t xml:space="preserve">sados con el </w:t>
      </w:r>
      <w:r w:rsidR="000840BA">
        <w:t>a</w:t>
      </w:r>
      <w:r w:rsidRPr="00013853">
        <w:t>lgoritmo K-</w:t>
      </w:r>
      <w:proofErr w:type="spellStart"/>
      <w:r w:rsidRPr="00013853">
        <w:t>Prototypes</w:t>
      </w:r>
      <w:bookmarkEnd w:id="80"/>
      <w:proofErr w:type="spellEnd"/>
    </w:p>
    <w:p w14:paraId="247FBD2D" w14:textId="77777777" w:rsidR="00013853" w:rsidRPr="00013853" w:rsidRDefault="00013853" w:rsidP="00013853"/>
    <w:p w14:paraId="52F93468" w14:textId="7011AE99" w:rsidR="00013853" w:rsidRPr="00013853" w:rsidRDefault="00013853" w:rsidP="00013853">
      <w:pPr>
        <w:pStyle w:val="Ttulo3"/>
      </w:pPr>
      <w:bookmarkStart w:id="81" w:name="_Toc169975412"/>
      <w:r w:rsidRPr="00013853">
        <w:t>Mejora de K-</w:t>
      </w:r>
      <w:proofErr w:type="spellStart"/>
      <w:r w:rsidRPr="00013853">
        <w:t>Prototypes</w:t>
      </w:r>
      <w:proofErr w:type="spellEnd"/>
      <w:r w:rsidRPr="00013853">
        <w:t xml:space="preserve"> mediante </w:t>
      </w:r>
      <w:r w:rsidR="000840BA">
        <w:t>o</w:t>
      </w:r>
      <w:r w:rsidRPr="00013853">
        <w:t xml:space="preserve">ptimización </w:t>
      </w:r>
      <w:r w:rsidR="000840BA">
        <w:t>e</w:t>
      </w:r>
      <w:r w:rsidRPr="00013853">
        <w:t>volutiva</w:t>
      </w:r>
      <w:bookmarkEnd w:id="81"/>
    </w:p>
    <w:p w14:paraId="3D5C62E8" w14:textId="77777777" w:rsidR="00013853" w:rsidRPr="00013853" w:rsidRDefault="00013853" w:rsidP="00013853">
      <w:pPr>
        <w:spacing w:line="360" w:lineRule="auto"/>
        <w:rPr>
          <w:rFonts w:ascii="Arial" w:hAnsi="Arial" w:cs="Arial"/>
          <w:sz w:val="24"/>
          <w:szCs w:val="24"/>
        </w:rPr>
      </w:pPr>
    </w:p>
    <w:p w14:paraId="2B2BFF12" w14:textId="099C7D6C" w:rsidR="00013853" w:rsidRPr="00013853" w:rsidRDefault="00013853" w:rsidP="00013853">
      <w:pPr>
        <w:spacing w:line="360" w:lineRule="auto"/>
        <w:rPr>
          <w:rFonts w:ascii="Arial" w:hAnsi="Arial" w:cs="Arial"/>
          <w:sz w:val="24"/>
          <w:szCs w:val="24"/>
        </w:rPr>
      </w:pPr>
      <w:r w:rsidRPr="00013853">
        <w:rPr>
          <w:rFonts w:ascii="Arial" w:hAnsi="Arial" w:cs="Arial"/>
          <w:sz w:val="24"/>
          <w:szCs w:val="24"/>
        </w:rPr>
        <w:t>Investigadores han propuesto mejoras al algoritmo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usando técnicas de optimización evolutiva como los algoritmos genéticos. Estos métodos buscan optimizar la selección de prototipos iniciales y el parámetro </w:t>
      </w:r>
      <w:r w:rsidRPr="00013853">
        <w:rPr>
          <w:rFonts w:ascii="Cambria Math" w:hAnsi="Cambria Math" w:cs="Cambria Math"/>
          <w:sz w:val="24"/>
          <w:szCs w:val="24"/>
        </w:rPr>
        <w:t>𝛾</w:t>
      </w:r>
      <w:r>
        <w:rPr>
          <w:rFonts w:ascii="Arial" w:hAnsi="Arial" w:cs="Arial"/>
          <w:sz w:val="24"/>
          <w:szCs w:val="24"/>
        </w:rPr>
        <w:t xml:space="preserve"> </w:t>
      </w:r>
      <w:r w:rsidRPr="00013853">
        <w:rPr>
          <w:rFonts w:ascii="Arial" w:hAnsi="Arial" w:cs="Arial"/>
          <w:sz w:val="24"/>
          <w:szCs w:val="24"/>
        </w:rPr>
        <w:t xml:space="preserve">γ, mejorando la precisión y estabilidad del </w:t>
      </w:r>
      <w:proofErr w:type="spellStart"/>
      <w:r w:rsidRPr="00013853">
        <w:rPr>
          <w:rFonts w:ascii="Arial" w:hAnsi="Arial" w:cs="Arial"/>
          <w:sz w:val="24"/>
          <w:szCs w:val="24"/>
        </w:rPr>
        <w:t>clustering</w:t>
      </w:r>
      <w:proofErr w:type="spellEnd"/>
      <w:r w:rsidRPr="00013853">
        <w:rPr>
          <w:rFonts w:ascii="Arial" w:hAnsi="Arial" w:cs="Arial"/>
          <w:sz w:val="24"/>
          <w:szCs w:val="24"/>
        </w:rPr>
        <w:t>.</w:t>
      </w:r>
    </w:p>
    <w:p w14:paraId="5FCD741E" w14:textId="2A8C9E75" w:rsidR="00013853" w:rsidRDefault="00013853" w:rsidP="00013853">
      <w:pPr>
        <w:pStyle w:val="Ttulo3"/>
      </w:pPr>
      <w:bookmarkStart w:id="82" w:name="_Toc169975413"/>
      <w:r w:rsidRPr="00013853">
        <w:lastRenderedPageBreak/>
        <w:t xml:space="preserve">Aplicaciones en </w:t>
      </w:r>
      <w:r w:rsidR="000840BA">
        <w:t>b</w:t>
      </w:r>
      <w:r w:rsidRPr="00013853">
        <w:t>ioinformática</w:t>
      </w:r>
      <w:bookmarkEnd w:id="82"/>
    </w:p>
    <w:p w14:paraId="36145A42" w14:textId="77777777" w:rsidR="00013853" w:rsidRPr="00013853" w:rsidRDefault="00013853" w:rsidP="00013853"/>
    <w:p w14:paraId="774EE6C2" w14:textId="538441F8" w:rsidR="00013853" w:rsidRPr="00013853" w:rsidRDefault="00013853" w:rsidP="00013853">
      <w:pPr>
        <w:spacing w:line="360" w:lineRule="auto"/>
        <w:rPr>
          <w:rFonts w:ascii="Arial" w:hAnsi="Arial" w:cs="Arial"/>
          <w:sz w:val="24"/>
          <w:szCs w:val="24"/>
        </w:rPr>
      </w:pPr>
      <w:r w:rsidRPr="00013853">
        <w:rPr>
          <w:rFonts w:ascii="Arial" w:hAnsi="Arial" w:cs="Arial"/>
          <w:sz w:val="24"/>
          <w:szCs w:val="24"/>
        </w:rPr>
        <w:t>En el campo de la bioinformática, el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se ha utilizado para agrupar datos genéticos y clínicos, donde los atributos incluyen información tanto numérica (como la expresión génica) como categórica (como el tipo de enfermedad).</w:t>
      </w:r>
    </w:p>
    <w:p w14:paraId="3F15825F" w14:textId="42355E26" w:rsidR="00013853" w:rsidRPr="00013853" w:rsidRDefault="00013853" w:rsidP="00013853">
      <w:pPr>
        <w:pStyle w:val="Ttulo2"/>
      </w:pPr>
      <w:bookmarkStart w:id="83" w:name="_Toc169975414"/>
      <w:r w:rsidRPr="00013853">
        <w:t xml:space="preserve">Proyectos </w:t>
      </w:r>
      <w:r w:rsidR="000840BA">
        <w:t>p</w:t>
      </w:r>
      <w:r w:rsidRPr="00013853">
        <w:t>rácticos</w:t>
      </w:r>
      <w:r w:rsidR="000840BA">
        <w:t xml:space="preserve"> con el algoritmo K-</w:t>
      </w:r>
      <w:proofErr w:type="spellStart"/>
      <w:r w:rsidR="000840BA">
        <w:t>Prototype</w:t>
      </w:r>
      <w:bookmarkEnd w:id="83"/>
      <w:proofErr w:type="spellEnd"/>
    </w:p>
    <w:p w14:paraId="243FF574" w14:textId="77777777" w:rsidR="00013853" w:rsidRDefault="00013853" w:rsidP="00013853">
      <w:pPr>
        <w:spacing w:line="360" w:lineRule="auto"/>
        <w:rPr>
          <w:rFonts w:ascii="Arial" w:hAnsi="Arial" w:cs="Arial"/>
          <w:sz w:val="24"/>
          <w:szCs w:val="24"/>
        </w:rPr>
      </w:pPr>
    </w:p>
    <w:p w14:paraId="3737512D" w14:textId="3EF6B77D" w:rsidR="00013853" w:rsidRPr="00013853" w:rsidRDefault="00013853" w:rsidP="00013853">
      <w:pPr>
        <w:pStyle w:val="Ttulo3"/>
      </w:pPr>
      <w:bookmarkStart w:id="84" w:name="_Toc169975415"/>
      <w:r w:rsidRPr="00013853">
        <w:t xml:space="preserve">Análisis de </w:t>
      </w:r>
      <w:r w:rsidR="000840BA">
        <w:t>c</w:t>
      </w:r>
      <w:r w:rsidRPr="00013853">
        <w:t xml:space="preserve">lientes en </w:t>
      </w:r>
      <w:r w:rsidR="000840BA">
        <w:t>c</w:t>
      </w:r>
      <w:r w:rsidRPr="00013853">
        <w:t xml:space="preserve">omercio </w:t>
      </w:r>
      <w:r w:rsidR="000840BA">
        <w:t>e</w:t>
      </w:r>
      <w:r w:rsidRPr="00013853">
        <w:t>lectrónico</w:t>
      </w:r>
      <w:bookmarkEnd w:id="84"/>
    </w:p>
    <w:p w14:paraId="4F79C140" w14:textId="77777777" w:rsidR="00013853" w:rsidRDefault="00013853" w:rsidP="00013853">
      <w:pPr>
        <w:spacing w:line="360" w:lineRule="auto"/>
        <w:rPr>
          <w:rFonts w:ascii="Arial" w:hAnsi="Arial" w:cs="Arial"/>
          <w:sz w:val="24"/>
          <w:szCs w:val="24"/>
        </w:rPr>
      </w:pPr>
    </w:p>
    <w:p w14:paraId="78C1A255" w14:textId="283A49EF" w:rsidR="00013853" w:rsidRPr="00013853" w:rsidRDefault="00013853" w:rsidP="00013853">
      <w:pPr>
        <w:spacing w:line="360" w:lineRule="auto"/>
        <w:jc w:val="both"/>
        <w:rPr>
          <w:rFonts w:ascii="Arial" w:hAnsi="Arial" w:cs="Arial"/>
          <w:sz w:val="24"/>
          <w:szCs w:val="24"/>
        </w:rPr>
      </w:pPr>
      <w:r w:rsidRPr="00013853">
        <w:rPr>
          <w:rFonts w:ascii="Arial" w:hAnsi="Arial" w:cs="Arial"/>
          <w:sz w:val="24"/>
          <w:szCs w:val="24"/>
        </w:rPr>
        <w:t>Un proyecto de una gran empresa de comercio electrónico utilizó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para segmentar a sus clientes en función de datos mixtos, como el historial de compras (numérico) y preferencias de producto (categórico). Este análisis permitió personalizar las ofertas y mejorar la experiencia del cliente.</w:t>
      </w:r>
    </w:p>
    <w:p w14:paraId="377D8F97" w14:textId="77777777" w:rsidR="00013853" w:rsidRPr="00013853" w:rsidRDefault="00013853" w:rsidP="00013853">
      <w:pPr>
        <w:spacing w:line="360" w:lineRule="auto"/>
        <w:rPr>
          <w:rFonts w:ascii="Arial" w:hAnsi="Arial" w:cs="Arial"/>
          <w:sz w:val="24"/>
          <w:szCs w:val="24"/>
        </w:rPr>
      </w:pPr>
      <w:r w:rsidRPr="00013853">
        <w:rPr>
          <w:rFonts w:ascii="Arial" w:hAnsi="Arial" w:cs="Arial"/>
          <w:sz w:val="24"/>
          <w:szCs w:val="24"/>
        </w:rPr>
        <w:t>Resultados: Se lograron aumentos significativos en la satisfacción del cliente y en las tasas de conversión de ventas.</w:t>
      </w:r>
    </w:p>
    <w:p w14:paraId="66FA5F4E" w14:textId="4B0CA70D" w:rsidR="00013853" w:rsidRDefault="00013853" w:rsidP="00013853">
      <w:pPr>
        <w:pStyle w:val="Ttulo3"/>
      </w:pPr>
      <w:bookmarkStart w:id="85" w:name="_Toc169975416"/>
      <w:r w:rsidRPr="00013853">
        <w:t xml:space="preserve">Estudio de </w:t>
      </w:r>
      <w:r w:rsidR="000840BA">
        <w:t>p</w:t>
      </w:r>
      <w:r w:rsidRPr="00013853">
        <w:t xml:space="preserve">atrones de </w:t>
      </w:r>
      <w:r w:rsidR="000840BA">
        <w:t>v</w:t>
      </w:r>
      <w:r w:rsidRPr="00013853">
        <w:t xml:space="preserve">iaje en </w:t>
      </w:r>
      <w:r w:rsidR="000840BA">
        <w:t>t</w:t>
      </w:r>
      <w:r w:rsidRPr="00013853">
        <w:t xml:space="preserve">ransporte </w:t>
      </w:r>
      <w:r w:rsidR="000840BA">
        <w:t>p</w:t>
      </w:r>
      <w:r w:rsidRPr="00013853">
        <w:t>úblico</w:t>
      </w:r>
      <w:bookmarkEnd w:id="85"/>
    </w:p>
    <w:p w14:paraId="6EDC7D8C" w14:textId="77777777" w:rsidR="00013853" w:rsidRDefault="00013853" w:rsidP="00013853">
      <w:pPr>
        <w:spacing w:line="360" w:lineRule="auto"/>
        <w:jc w:val="both"/>
      </w:pPr>
    </w:p>
    <w:p w14:paraId="306FACA0" w14:textId="09A73658" w:rsidR="00013853" w:rsidRPr="00013853" w:rsidRDefault="00013853" w:rsidP="00013853">
      <w:pPr>
        <w:spacing w:line="360" w:lineRule="auto"/>
        <w:jc w:val="both"/>
        <w:rPr>
          <w:rFonts w:ascii="Arial" w:hAnsi="Arial" w:cs="Arial"/>
          <w:sz w:val="24"/>
          <w:szCs w:val="24"/>
        </w:rPr>
      </w:pPr>
      <w:r w:rsidRPr="00013853">
        <w:rPr>
          <w:rFonts w:ascii="Arial" w:hAnsi="Arial" w:cs="Arial"/>
          <w:sz w:val="24"/>
          <w:szCs w:val="24"/>
        </w:rPr>
        <w:t>Un estudio en una ciudad metropolitana utilizó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para agrupar patrones de viaje basados en datos de tarjetas de transporte (numéricos) y tipos de usuarios (categóricos, como estudiante o trabajador). Este análisis ayudó a optimizar las rutas de autobuses y horarios.</w:t>
      </w:r>
    </w:p>
    <w:p w14:paraId="572B39DD" w14:textId="473E4925" w:rsidR="00013853" w:rsidRPr="00840FF7" w:rsidRDefault="00013853" w:rsidP="00013853">
      <w:pPr>
        <w:spacing w:line="360" w:lineRule="auto"/>
        <w:rPr>
          <w:rFonts w:ascii="Arial" w:hAnsi="Arial" w:cs="Arial"/>
          <w:sz w:val="24"/>
          <w:szCs w:val="24"/>
        </w:rPr>
      </w:pPr>
      <w:r w:rsidRPr="00013853">
        <w:rPr>
          <w:rFonts w:ascii="Arial" w:hAnsi="Arial" w:cs="Arial"/>
          <w:sz w:val="24"/>
          <w:szCs w:val="24"/>
        </w:rPr>
        <w:t>Resultados: Mejoras en la eficiencia del servicio y una mejor distribución de los recursos del transporte público.</w:t>
      </w:r>
    </w:p>
    <w:p w14:paraId="7CBA3E60" w14:textId="77777777" w:rsidR="00831FE6" w:rsidRDefault="00831FE6" w:rsidP="006F2A33">
      <w:pPr>
        <w:pStyle w:val="Ttulo2"/>
        <w:spacing w:line="360" w:lineRule="auto"/>
      </w:pPr>
      <w:bookmarkStart w:id="86" w:name="_Toc169975417"/>
      <w:r w:rsidRPr="00831FE6">
        <w:t>Visual Studio Code (VS Code)</w:t>
      </w:r>
      <w:bookmarkEnd w:id="86"/>
    </w:p>
    <w:p w14:paraId="5A1E49CE" w14:textId="77777777" w:rsidR="00831FE6" w:rsidRPr="00831FE6" w:rsidRDefault="00831FE6" w:rsidP="006F2A33">
      <w:pPr>
        <w:spacing w:line="360" w:lineRule="auto"/>
      </w:pPr>
    </w:p>
    <w:p w14:paraId="0426E57F" w14:textId="0617624C" w:rsidR="006F2A33" w:rsidRPr="006F2A33" w:rsidRDefault="00831FE6" w:rsidP="006F2A33">
      <w:pPr>
        <w:pStyle w:val="Sinespaciado"/>
        <w:spacing w:line="360" w:lineRule="auto"/>
        <w:jc w:val="both"/>
        <w:rPr>
          <w:rFonts w:ascii="Arial" w:hAnsi="Arial" w:cs="Arial"/>
          <w:sz w:val="24"/>
          <w:szCs w:val="24"/>
        </w:rPr>
      </w:pPr>
      <w:r w:rsidRPr="006F2A33">
        <w:rPr>
          <w:rFonts w:ascii="Arial" w:hAnsi="Arial" w:cs="Arial"/>
          <w:sz w:val="24"/>
          <w:szCs w:val="24"/>
        </w:rPr>
        <w:t xml:space="preserve">Visual Studio Code es un editor de código fuente desarrollado por Microsoft. Es ligero pero potente, proporcionando soporte para depuración, control de Git incorporado, resaltado de sintaxis, IntelliSense (completado de código inteligente), snippets y refactorización de código. Su extensibilidad permite añadir funcionalidades </w:t>
      </w:r>
      <w:r w:rsidRPr="006F2A33">
        <w:rPr>
          <w:rFonts w:ascii="Arial" w:hAnsi="Arial" w:cs="Arial"/>
          <w:sz w:val="24"/>
          <w:szCs w:val="24"/>
        </w:rPr>
        <w:lastRenderedPageBreak/>
        <w:t>adicionales a través de extensiones, lo que lo hace muy versátil para diversos lenguajes y tareas de desarrollo.</w:t>
      </w:r>
      <w:r w:rsidR="006F2A33" w:rsidRPr="006F2A33">
        <w:rPr>
          <w:rFonts w:ascii="Arial" w:hAnsi="Arial" w:cs="Arial"/>
          <w:sz w:val="24"/>
          <w:szCs w:val="24"/>
        </w:rPr>
        <w:t xml:space="preserve"> Es de vital importancia destacar que cuenta con una terminal propia en el editor, es de</w:t>
      </w:r>
      <w:r w:rsidR="006F2A33">
        <w:rPr>
          <w:rFonts w:ascii="Arial" w:hAnsi="Arial" w:cs="Arial"/>
          <w:sz w:val="24"/>
          <w:szCs w:val="24"/>
        </w:rPr>
        <w:t xml:space="preserve"> </w:t>
      </w:r>
      <w:r w:rsidR="006F2A33" w:rsidRPr="006F2A33">
        <w:rPr>
          <w:rFonts w:ascii="Arial" w:hAnsi="Arial" w:cs="Arial"/>
          <w:sz w:val="24"/>
          <w:szCs w:val="24"/>
        </w:rPr>
        <w:t>gran utilidad para ejecutar diferentes comandos al momento de desarrollar un sistema.</w:t>
      </w:r>
      <w:r w:rsidR="006F2A33">
        <w:rPr>
          <w:rFonts w:ascii="Arial" w:hAnsi="Arial" w:cs="Arial"/>
          <w:sz w:val="24"/>
          <w:szCs w:val="24"/>
        </w:rPr>
        <w:t xml:space="preserve"> </w:t>
      </w:r>
      <w:r w:rsidR="006F2A33" w:rsidRPr="006F2A33">
        <w:rPr>
          <w:rFonts w:ascii="Arial" w:hAnsi="Arial" w:cs="Arial"/>
          <w:sz w:val="24"/>
          <w:szCs w:val="24"/>
        </w:rPr>
        <w:t>No está limitado por el tipo de aplicativos que se pueden desarrollar Visual Studio Code</w:t>
      </w:r>
      <w:r w:rsidR="006F2A33">
        <w:rPr>
          <w:rFonts w:ascii="Arial" w:hAnsi="Arial" w:cs="Arial"/>
          <w:sz w:val="24"/>
          <w:szCs w:val="24"/>
        </w:rPr>
        <w:t xml:space="preserve"> </w:t>
      </w:r>
      <w:r w:rsidR="006F2A33" w:rsidRPr="006F2A33">
        <w:rPr>
          <w:rFonts w:ascii="Arial" w:hAnsi="Arial" w:cs="Arial"/>
          <w:sz w:val="24"/>
          <w:szCs w:val="24"/>
        </w:rPr>
        <w:t>va más allá adaptándose a las necesidades del proyecto. Todo lo ya mencionado</w:t>
      </w:r>
      <w:r w:rsidR="006F2A33">
        <w:rPr>
          <w:rFonts w:ascii="Arial" w:hAnsi="Arial" w:cs="Arial"/>
          <w:sz w:val="24"/>
          <w:szCs w:val="24"/>
        </w:rPr>
        <w:t xml:space="preserve"> </w:t>
      </w:r>
      <w:r w:rsidR="006F2A33" w:rsidRPr="006F2A33">
        <w:rPr>
          <w:rFonts w:ascii="Arial" w:hAnsi="Arial" w:cs="Arial"/>
          <w:sz w:val="24"/>
          <w:szCs w:val="24"/>
        </w:rPr>
        <w:t>convierte a Visual en un entorno que es tomado en cuenta para la inclusión de</w:t>
      </w:r>
      <w:r w:rsidR="006F2A33">
        <w:rPr>
          <w:rFonts w:ascii="Arial" w:hAnsi="Arial" w:cs="Arial"/>
          <w:sz w:val="24"/>
          <w:szCs w:val="24"/>
        </w:rPr>
        <w:t xml:space="preserve"> </w:t>
      </w:r>
      <w:r w:rsidR="006F2A33" w:rsidRPr="006F2A33">
        <w:rPr>
          <w:rFonts w:ascii="Arial" w:hAnsi="Arial" w:cs="Arial"/>
          <w:sz w:val="24"/>
          <w:szCs w:val="24"/>
        </w:rPr>
        <w:t>lenguajes y herramientas para análisis de datos multivariantes con coordenadas</w:t>
      </w:r>
    </w:p>
    <w:p w14:paraId="4880E553" w14:textId="633EE27F" w:rsidR="00831FE6" w:rsidRDefault="006F2A33" w:rsidP="006F2A33">
      <w:pPr>
        <w:pStyle w:val="Sinespaciado"/>
        <w:spacing w:line="360" w:lineRule="auto"/>
        <w:jc w:val="both"/>
        <w:rPr>
          <w:rFonts w:ascii="Arial" w:hAnsi="Arial" w:cs="Arial"/>
          <w:sz w:val="24"/>
          <w:szCs w:val="24"/>
        </w:rPr>
      </w:pPr>
      <w:r w:rsidRPr="006F2A33">
        <w:rPr>
          <w:rFonts w:ascii="Arial" w:hAnsi="Arial" w:cs="Arial"/>
          <w:sz w:val="24"/>
          <w:szCs w:val="24"/>
        </w:rPr>
        <w:t>paralelas.</w:t>
      </w:r>
    </w:p>
    <w:p w14:paraId="5A64E0AA" w14:textId="77777777" w:rsidR="006F2A33" w:rsidRPr="006F2A33" w:rsidRDefault="006F2A33" w:rsidP="006F2A33">
      <w:pPr>
        <w:pStyle w:val="Sinespaciado"/>
        <w:spacing w:line="360" w:lineRule="auto"/>
        <w:jc w:val="both"/>
        <w:rPr>
          <w:rFonts w:ascii="Arial" w:hAnsi="Arial" w:cs="Arial"/>
          <w:sz w:val="24"/>
          <w:szCs w:val="24"/>
        </w:rPr>
      </w:pPr>
    </w:p>
    <w:p w14:paraId="292C9458" w14:textId="77777777" w:rsidR="006F2A33" w:rsidRDefault="006F2A33" w:rsidP="006F2A33">
      <w:pPr>
        <w:pStyle w:val="Ttulo2"/>
      </w:pPr>
      <w:bookmarkStart w:id="87" w:name="_Toc169975418"/>
      <w:r w:rsidRPr="006F2A33">
        <w:t>Python</w:t>
      </w:r>
      <w:bookmarkEnd w:id="87"/>
    </w:p>
    <w:p w14:paraId="524E63A3" w14:textId="77777777" w:rsidR="006F2A33" w:rsidRPr="006F2A33" w:rsidRDefault="006F2A33" w:rsidP="006F2A33"/>
    <w:p w14:paraId="23218F1B" w14:textId="2E43BA2E" w:rsidR="00831FE6" w:rsidRDefault="006F2A33" w:rsidP="006F2A33">
      <w:pPr>
        <w:spacing w:line="360" w:lineRule="auto"/>
        <w:jc w:val="both"/>
        <w:rPr>
          <w:rFonts w:ascii="Arial" w:hAnsi="Arial" w:cs="Arial"/>
          <w:sz w:val="24"/>
          <w:szCs w:val="24"/>
        </w:rPr>
      </w:pPr>
      <w:r w:rsidRPr="006F2A33">
        <w:rPr>
          <w:rFonts w:ascii="Arial" w:hAnsi="Arial" w:cs="Arial"/>
          <w:sz w:val="24"/>
          <w:szCs w:val="24"/>
        </w:rPr>
        <w:t>Python es un lenguaje de programación interpretado, de alto nivel y propósito general. Su filosofía de diseño enfatiza la legibilidad del código con el uso de una sintaxis significativa. Python es conocido por su facilidad de aprendizaje y su amplia comunidad de desarrolladores, lo que proporciona una gran cantidad de recursos y bibliotecas para diversas aplicaciones, incluyendo análisis de datos, desarrollo web, inteligencia artificial, y más.</w:t>
      </w:r>
    </w:p>
    <w:p w14:paraId="756B255F"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 xml:space="preserve">Guido Van Rossum, un programador de computación de los Países Bajos, creó Python. Python comenzó en 1989 en el Centrum Wiskunde &amp; Informatica (CWI), en principio como un proyecto de afición para mantenerse ocupado durante las vacaciones de Navidad. El nombre del lenguaje se inspiró en el programa de televisión de la BBC “Monty Python’s Flying Circus” debido a que Guido Van Rossum era un gran aficionado del programa. </w:t>
      </w:r>
    </w:p>
    <w:p w14:paraId="643564EF"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Historial de lanzamientos de Python</w:t>
      </w:r>
    </w:p>
    <w:p w14:paraId="6F6E1404"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 xml:space="preserve">Guido Van Rossum publicó la primera versión del código Python (versión 0.9.0) en 1991. Dicha versión ya incluía buenas características, como algunos tipos de datos y funciones para la gestión de errores. </w:t>
      </w:r>
    </w:p>
    <w:p w14:paraId="6D02CC92"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t>Python 1.0 se lanzó en 1994 con nuevas funciones para procesar fácilmente una lista de datos, como la asignación, el filtrado y la reducción.</w:t>
      </w:r>
    </w:p>
    <w:p w14:paraId="1F6EE544" w14:textId="77777777" w:rsidR="006F2A33" w:rsidRPr="006F2A33" w:rsidRDefault="006F2A33" w:rsidP="006F2A33">
      <w:pPr>
        <w:spacing w:line="360" w:lineRule="auto"/>
        <w:jc w:val="both"/>
        <w:rPr>
          <w:rFonts w:ascii="Arial" w:hAnsi="Arial" w:cs="Arial"/>
          <w:sz w:val="24"/>
          <w:szCs w:val="24"/>
        </w:rPr>
      </w:pPr>
      <w:r w:rsidRPr="006F2A33">
        <w:rPr>
          <w:rFonts w:ascii="Arial" w:hAnsi="Arial" w:cs="Arial"/>
          <w:sz w:val="24"/>
          <w:szCs w:val="24"/>
        </w:rPr>
        <w:lastRenderedPageBreak/>
        <w:t>Python 2.0 se lanzó el 16 de octubre de 2000, con nuevas características útiles para los programadores, como la compatibilidad con los caracteres Unicode y una forma más corta de recorrer una lista.</w:t>
      </w:r>
    </w:p>
    <w:p w14:paraId="0D050AED" w14:textId="1EEC9753" w:rsidR="003E77E3" w:rsidRDefault="006F2A33" w:rsidP="003E77E3">
      <w:pPr>
        <w:spacing w:line="360" w:lineRule="auto"/>
        <w:jc w:val="both"/>
        <w:rPr>
          <w:rFonts w:ascii="Arial" w:hAnsi="Arial" w:cs="Arial"/>
          <w:sz w:val="24"/>
          <w:szCs w:val="24"/>
        </w:rPr>
      </w:pPr>
      <w:r w:rsidRPr="006F2A33">
        <w:rPr>
          <w:rFonts w:ascii="Arial" w:hAnsi="Arial" w:cs="Arial"/>
          <w:sz w:val="24"/>
          <w:szCs w:val="24"/>
        </w:rPr>
        <w:t>El 3 de diciembre de 2008, se lanzó Python 3.0. Incluía características como la función de impresión y más soporte para la división de números y la gestión de errores.</w:t>
      </w:r>
    </w:p>
    <w:p w14:paraId="4CE6D201" w14:textId="55BF5F40" w:rsidR="006F2A33" w:rsidRDefault="008E64FB" w:rsidP="008E64FB">
      <w:pPr>
        <w:pStyle w:val="Ttulo2"/>
      </w:pPr>
      <w:bookmarkStart w:id="88" w:name="_Toc169975419"/>
      <w:r>
        <w:t>Librerías de Python</w:t>
      </w:r>
      <w:bookmarkEnd w:id="88"/>
      <w:r>
        <w:t xml:space="preserve"> </w:t>
      </w:r>
    </w:p>
    <w:p w14:paraId="6EDB81E8" w14:textId="77777777" w:rsidR="008E64FB" w:rsidRDefault="008E64FB" w:rsidP="008E64FB"/>
    <w:p w14:paraId="28AC44D7" w14:textId="3D1CB963" w:rsidR="008E64FB" w:rsidRDefault="008E64FB" w:rsidP="008E64FB">
      <w:pPr>
        <w:jc w:val="both"/>
        <w:rPr>
          <w:rFonts w:ascii="Arial" w:hAnsi="Arial" w:cs="Arial"/>
          <w:sz w:val="24"/>
          <w:szCs w:val="24"/>
        </w:rPr>
      </w:pPr>
      <w:r w:rsidRPr="008E64FB">
        <w:rPr>
          <w:rFonts w:ascii="Arial" w:hAnsi="Arial" w:cs="Arial"/>
          <w:sz w:val="24"/>
          <w:szCs w:val="24"/>
        </w:rPr>
        <w:t xml:space="preserve">Para </w:t>
      </w:r>
      <w:r>
        <w:rPr>
          <w:rFonts w:ascii="Arial" w:hAnsi="Arial" w:cs="Arial"/>
          <w:sz w:val="24"/>
          <w:szCs w:val="24"/>
        </w:rPr>
        <w:t>el sistema se</w:t>
      </w:r>
      <w:r w:rsidRPr="008E64FB">
        <w:rPr>
          <w:rFonts w:ascii="Arial" w:hAnsi="Arial" w:cs="Arial"/>
          <w:sz w:val="24"/>
          <w:szCs w:val="24"/>
        </w:rPr>
        <w:t xml:space="preserve"> necesitará varias bibliotecas de Python que</w:t>
      </w:r>
      <w:r>
        <w:rPr>
          <w:rFonts w:ascii="Arial" w:hAnsi="Arial" w:cs="Arial"/>
          <w:sz w:val="24"/>
          <w:szCs w:val="24"/>
        </w:rPr>
        <w:t xml:space="preserve"> </w:t>
      </w:r>
      <w:r w:rsidRPr="008E64FB">
        <w:rPr>
          <w:rFonts w:ascii="Arial" w:hAnsi="Arial" w:cs="Arial"/>
          <w:sz w:val="24"/>
          <w:szCs w:val="24"/>
        </w:rPr>
        <w:t xml:space="preserve">ayudarán en diferentes aspectos del desarrollo. </w:t>
      </w:r>
    </w:p>
    <w:p w14:paraId="7FC98D4E" w14:textId="77777777" w:rsidR="008E64FB" w:rsidRPr="008E64FB" w:rsidRDefault="008E64FB" w:rsidP="008E64FB">
      <w:pPr>
        <w:jc w:val="both"/>
        <w:rPr>
          <w:rFonts w:ascii="Arial" w:hAnsi="Arial" w:cs="Arial"/>
          <w:sz w:val="24"/>
          <w:szCs w:val="24"/>
        </w:rPr>
      </w:pPr>
    </w:p>
    <w:p w14:paraId="04972613" w14:textId="016EA717" w:rsidR="008E64FB" w:rsidRDefault="008E64FB" w:rsidP="008E64FB">
      <w:pPr>
        <w:pStyle w:val="Ttulo3"/>
      </w:pPr>
      <w:bookmarkStart w:id="89" w:name="_Toc169975420"/>
      <w:r w:rsidRPr="008E64FB">
        <w:t>NumPy</w:t>
      </w:r>
      <w:bookmarkEnd w:id="89"/>
    </w:p>
    <w:p w14:paraId="3F9D4E16" w14:textId="77777777" w:rsidR="008E64FB" w:rsidRPr="008E64FB" w:rsidRDefault="008E64FB" w:rsidP="008E64FB"/>
    <w:p w14:paraId="32137887" w14:textId="3B77D777" w:rsidR="008E64FB" w:rsidRDefault="008E64FB" w:rsidP="008E64FB">
      <w:pPr>
        <w:jc w:val="both"/>
        <w:rPr>
          <w:rFonts w:ascii="Arial" w:hAnsi="Arial" w:cs="Arial"/>
          <w:sz w:val="24"/>
          <w:szCs w:val="24"/>
        </w:rPr>
      </w:pPr>
      <w:r w:rsidRPr="008E64FB">
        <w:rPr>
          <w:rFonts w:ascii="Arial" w:hAnsi="Arial" w:cs="Arial"/>
          <w:sz w:val="24"/>
          <w:szCs w:val="24"/>
        </w:rPr>
        <w:t>NumPy es fundamental para la computación científica en Python. Proporciona soporte para arrays y matrices multidimensionales y una colección de funciones matemáticas para operar con estos datos. Será utilizado para manejar y manipular datos numéricos de manera eficiente.</w:t>
      </w:r>
    </w:p>
    <w:p w14:paraId="3EC9E1A3" w14:textId="77777777" w:rsidR="008E64FB" w:rsidRPr="008E64FB" w:rsidRDefault="008E64FB" w:rsidP="008E64FB">
      <w:pPr>
        <w:jc w:val="both"/>
        <w:rPr>
          <w:rFonts w:ascii="Arial" w:hAnsi="Arial" w:cs="Arial"/>
          <w:sz w:val="24"/>
          <w:szCs w:val="24"/>
        </w:rPr>
      </w:pPr>
    </w:p>
    <w:p w14:paraId="153AAC3D" w14:textId="77777777" w:rsidR="008E64FB" w:rsidRDefault="008E64FB" w:rsidP="008E64FB">
      <w:pPr>
        <w:pStyle w:val="Ttulo3"/>
      </w:pPr>
      <w:bookmarkStart w:id="90" w:name="_Toc169975421"/>
      <w:r w:rsidRPr="008E64FB">
        <w:t>Pandas</w:t>
      </w:r>
      <w:bookmarkEnd w:id="90"/>
    </w:p>
    <w:p w14:paraId="5CA7B230" w14:textId="77777777" w:rsidR="008E64FB" w:rsidRPr="008E64FB" w:rsidRDefault="008E64FB" w:rsidP="008E64FB"/>
    <w:p w14:paraId="0B703797" w14:textId="443A3AE0" w:rsidR="008E64FB" w:rsidRPr="008E64FB" w:rsidRDefault="008E64FB" w:rsidP="008E64FB">
      <w:pPr>
        <w:jc w:val="both"/>
        <w:rPr>
          <w:rFonts w:ascii="Arial" w:hAnsi="Arial" w:cs="Arial"/>
          <w:sz w:val="24"/>
          <w:szCs w:val="24"/>
        </w:rPr>
      </w:pPr>
      <w:r w:rsidRPr="008E64FB">
        <w:rPr>
          <w:rFonts w:ascii="Arial" w:hAnsi="Arial" w:cs="Arial"/>
          <w:sz w:val="24"/>
          <w:szCs w:val="24"/>
        </w:rPr>
        <w:t>Pandas es esencial para la manipulación y análisis de datos. Ofrece estructuras de datos como DataFrames, que permiten trabajar con datos tabulares de manera flexible y potente. Utilizado para la carga, limpieza, y manipulación de datos. Facilita el análisis exploratorio de los datos.</w:t>
      </w:r>
    </w:p>
    <w:p w14:paraId="6B1160B6" w14:textId="77777777" w:rsidR="008E64FB" w:rsidRPr="008E64FB" w:rsidRDefault="008E64FB" w:rsidP="008E64FB">
      <w:pPr>
        <w:jc w:val="both"/>
        <w:rPr>
          <w:rFonts w:ascii="Arial" w:hAnsi="Arial" w:cs="Arial"/>
          <w:sz w:val="24"/>
          <w:szCs w:val="24"/>
        </w:rPr>
      </w:pPr>
    </w:p>
    <w:p w14:paraId="14B8238D" w14:textId="77777777" w:rsidR="008E64FB" w:rsidRDefault="008E64FB" w:rsidP="008E64FB">
      <w:pPr>
        <w:pStyle w:val="Ttulo3"/>
      </w:pPr>
      <w:bookmarkStart w:id="91" w:name="_Toc169975422"/>
      <w:r w:rsidRPr="008E64FB">
        <w:t>scikit-learn</w:t>
      </w:r>
      <w:bookmarkEnd w:id="91"/>
    </w:p>
    <w:p w14:paraId="48E8D8B8" w14:textId="77777777" w:rsidR="008E64FB" w:rsidRPr="008E64FB" w:rsidRDefault="008E64FB" w:rsidP="008E64FB"/>
    <w:p w14:paraId="6BD147A1" w14:textId="7AE2FB03" w:rsidR="008E64FB" w:rsidRPr="008E64FB" w:rsidRDefault="008E64FB" w:rsidP="008E64FB">
      <w:pPr>
        <w:jc w:val="both"/>
        <w:rPr>
          <w:rFonts w:ascii="Arial" w:hAnsi="Arial" w:cs="Arial"/>
          <w:sz w:val="24"/>
          <w:szCs w:val="24"/>
        </w:rPr>
      </w:pPr>
      <w:r w:rsidRPr="008E64FB">
        <w:rPr>
          <w:rFonts w:ascii="Arial" w:hAnsi="Arial" w:cs="Arial"/>
          <w:sz w:val="24"/>
          <w:szCs w:val="24"/>
        </w:rPr>
        <w:t>Scikit-learn es una biblioteca robusta para el aprendizaje automático en Python. Ofrece una variedad de algoritmos de clasificación, regresión y agrupamiento, así como herramientas para preprocesamiento de datos, selección de modelos y evaluación. Se utilizará para implementar el algoritmo K-Prototypes y posiblemente otros métodos de agrupamiento para comparar resultados.</w:t>
      </w:r>
    </w:p>
    <w:p w14:paraId="56B5D523" w14:textId="77777777" w:rsidR="008E64FB" w:rsidRPr="008E64FB" w:rsidRDefault="008E64FB" w:rsidP="008E64FB">
      <w:pPr>
        <w:jc w:val="both"/>
        <w:rPr>
          <w:rFonts w:ascii="Arial" w:hAnsi="Arial" w:cs="Arial"/>
          <w:sz w:val="24"/>
          <w:szCs w:val="24"/>
        </w:rPr>
      </w:pPr>
    </w:p>
    <w:p w14:paraId="18BE7E0D" w14:textId="77777777" w:rsidR="008E64FB" w:rsidRDefault="008E64FB" w:rsidP="008E64FB">
      <w:pPr>
        <w:pStyle w:val="Ttulo3"/>
      </w:pPr>
      <w:bookmarkStart w:id="92" w:name="_Toc169975423"/>
      <w:r w:rsidRPr="008E64FB">
        <w:lastRenderedPageBreak/>
        <w:t>Matplotlib y Seaborn</w:t>
      </w:r>
      <w:bookmarkEnd w:id="92"/>
    </w:p>
    <w:p w14:paraId="3B208DA5" w14:textId="77777777" w:rsidR="008E64FB" w:rsidRPr="008E64FB" w:rsidRDefault="008E64FB" w:rsidP="008E64FB"/>
    <w:p w14:paraId="3EC9578A" w14:textId="79F6046F" w:rsidR="008E64FB" w:rsidRPr="008E64FB" w:rsidRDefault="008E64FB" w:rsidP="008E64FB">
      <w:pPr>
        <w:jc w:val="both"/>
        <w:rPr>
          <w:rFonts w:ascii="Arial" w:hAnsi="Arial" w:cs="Arial"/>
          <w:sz w:val="24"/>
          <w:szCs w:val="24"/>
        </w:rPr>
      </w:pPr>
      <w:r w:rsidRPr="008E64FB">
        <w:rPr>
          <w:rFonts w:ascii="Arial" w:hAnsi="Arial" w:cs="Arial"/>
          <w:sz w:val="24"/>
          <w:szCs w:val="24"/>
        </w:rPr>
        <w:t>Descripción: Matplotlib es una biblioteca para la creación de gráficos en Python, mientras que Seaborn se basa en Matplotlib y proporciona una interfaz de alto nivel para dibujar gráficos estadísticos.</w:t>
      </w:r>
      <w:r>
        <w:rPr>
          <w:rFonts w:ascii="Arial" w:hAnsi="Arial" w:cs="Arial"/>
          <w:sz w:val="24"/>
          <w:szCs w:val="24"/>
        </w:rPr>
        <w:t xml:space="preserve"> </w:t>
      </w:r>
      <w:r w:rsidRPr="008E64FB">
        <w:rPr>
          <w:rFonts w:ascii="Arial" w:hAnsi="Arial" w:cs="Arial"/>
          <w:sz w:val="24"/>
          <w:szCs w:val="24"/>
        </w:rPr>
        <w:t>Ambas bibliotecas serán usadas para visualizar los datos y los resultados del agrupamiento, ayudando a interpretar y presentar los patrones encontrados en los datos.</w:t>
      </w:r>
    </w:p>
    <w:p w14:paraId="4D3027C4" w14:textId="77777777" w:rsidR="008E64FB" w:rsidRPr="008E64FB" w:rsidRDefault="008E64FB" w:rsidP="008E64FB">
      <w:pPr>
        <w:jc w:val="both"/>
        <w:rPr>
          <w:rFonts w:ascii="Arial" w:hAnsi="Arial" w:cs="Arial"/>
          <w:sz w:val="24"/>
          <w:szCs w:val="24"/>
        </w:rPr>
      </w:pPr>
    </w:p>
    <w:p w14:paraId="4B7273DA" w14:textId="77777777" w:rsidR="008E64FB" w:rsidRDefault="008E64FB" w:rsidP="008E64FB">
      <w:pPr>
        <w:pStyle w:val="Ttulo3"/>
      </w:pPr>
      <w:bookmarkStart w:id="93" w:name="_Toc169975424"/>
      <w:r w:rsidRPr="008E64FB">
        <w:t>SciPy</w:t>
      </w:r>
      <w:bookmarkEnd w:id="93"/>
    </w:p>
    <w:p w14:paraId="31AEAD2F" w14:textId="77777777" w:rsidR="008E64FB" w:rsidRPr="008E64FB" w:rsidRDefault="008E64FB" w:rsidP="008E64FB"/>
    <w:p w14:paraId="5E88E299" w14:textId="5205F235" w:rsidR="008E64FB" w:rsidRPr="008E64FB" w:rsidRDefault="008E64FB" w:rsidP="008E64FB">
      <w:pPr>
        <w:jc w:val="both"/>
        <w:rPr>
          <w:rFonts w:ascii="Arial" w:hAnsi="Arial" w:cs="Arial"/>
          <w:sz w:val="24"/>
          <w:szCs w:val="24"/>
        </w:rPr>
      </w:pPr>
      <w:r w:rsidRPr="008E64FB">
        <w:rPr>
          <w:rFonts w:ascii="Arial" w:hAnsi="Arial" w:cs="Arial"/>
          <w:sz w:val="24"/>
          <w:szCs w:val="24"/>
        </w:rPr>
        <w:t>Descripción: SciPy es una biblioteca que utiliza NumPy para proporcionar muchas rutinas numéricas de alto nivel para resolver problemas de álgebra lineal, cálculo diferencial y ecuaciones diferenciales.</w:t>
      </w:r>
      <w:r>
        <w:rPr>
          <w:rFonts w:ascii="Arial" w:hAnsi="Arial" w:cs="Arial"/>
          <w:sz w:val="24"/>
          <w:szCs w:val="24"/>
        </w:rPr>
        <w:t xml:space="preserve"> </w:t>
      </w:r>
      <w:r w:rsidRPr="008E64FB">
        <w:rPr>
          <w:rFonts w:ascii="Arial" w:hAnsi="Arial" w:cs="Arial"/>
          <w:sz w:val="24"/>
          <w:szCs w:val="24"/>
        </w:rPr>
        <w:t>Se puede utilizar para cualquier cálculo matemático avanzado necesario durante el análisis de datos.</w:t>
      </w:r>
    </w:p>
    <w:p w14:paraId="4469F700" w14:textId="77777777" w:rsidR="008E64FB" w:rsidRPr="008E64FB" w:rsidRDefault="008E64FB" w:rsidP="008E64FB">
      <w:pPr>
        <w:jc w:val="both"/>
        <w:rPr>
          <w:rFonts w:ascii="Arial" w:hAnsi="Arial" w:cs="Arial"/>
          <w:sz w:val="24"/>
          <w:szCs w:val="24"/>
        </w:rPr>
      </w:pPr>
    </w:p>
    <w:p w14:paraId="303598A9" w14:textId="77777777" w:rsidR="008E64FB" w:rsidRPr="008E64FB" w:rsidRDefault="008E64FB" w:rsidP="008E64FB">
      <w:pPr>
        <w:pStyle w:val="Ttulo3"/>
      </w:pPr>
      <w:bookmarkStart w:id="94" w:name="_Toc169975425"/>
      <w:r w:rsidRPr="008E64FB">
        <w:t>PyCaret</w:t>
      </w:r>
      <w:bookmarkEnd w:id="94"/>
    </w:p>
    <w:p w14:paraId="2B44B9F5" w14:textId="77777777" w:rsidR="008E64FB" w:rsidRDefault="008E64FB" w:rsidP="008E64FB">
      <w:pPr>
        <w:jc w:val="both"/>
        <w:rPr>
          <w:rFonts w:ascii="Arial" w:hAnsi="Arial" w:cs="Arial"/>
          <w:sz w:val="24"/>
          <w:szCs w:val="24"/>
        </w:rPr>
      </w:pPr>
    </w:p>
    <w:p w14:paraId="0CEA1625" w14:textId="6162ACFC" w:rsidR="008E64FB" w:rsidRPr="008E64FB" w:rsidRDefault="008E64FB" w:rsidP="008E64FB">
      <w:pPr>
        <w:jc w:val="both"/>
        <w:rPr>
          <w:rFonts w:ascii="Arial" w:hAnsi="Arial" w:cs="Arial"/>
          <w:sz w:val="24"/>
          <w:szCs w:val="24"/>
        </w:rPr>
      </w:pPr>
      <w:r w:rsidRPr="008E64FB">
        <w:rPr>
          <w:rFonts w:ascii="Arial" w:hAnsi="Arial" w:cs="Arial"/>
          <w:sz w:val="24"/>
          <w:szCs w:val="24"/>
        </w:rPr>
        <w:t>PyCaret es una biblioteca de aprendizaje automático de código abierto y de bajo código en Python, que permite a los usuarios experimentar y desplegar modelos con poco esfuerzo. Puede ser utilizada para simplificar y acelerar el proceso de desarrollo y validación de modelos de agrupamiento.</w:t>
      </w:r>
    </w:p>
    <w:p w14:paraId="0B603B1F" w14:textId="77777777" w:rsidR="008E64FB" w:rsidRPr="008E64FB" w:rsidRDefault="008E64FB" w:rsidP="008E64FB">
      <w:pPr>
        <w:jc w:val="both"/>
        <w:rPr>
          <w:rFonts w:ascii="Arial" w:hAnsi="Arial" w:cs="Arial"/>
          <w:sz w:val="24"/>
          <w:szCs w:val="24"/>
        </w:rPr>
      </w:pPr>
    </w:p>
    <w:p w14:paraId="05C8D827" w14:textId="77777777" w:rsidR="008E64FB" w:rsidRDefault="008E64FB" w:rsidP="008E64FB">
      <w:pPr>
        <w:pStyle w:val="Ttulo3"/>
      </w:pPr>
      <w:bookmarkStart w:id="95" w:name="_Toc169975426"/>
      <w:r w:rsidRPr="008E64FB">
        <w:t>Jupyter Notebook</w:t>
      </w:r>
      <w:bookmarkEnd w:id="95"/>
    </w:p>
    <w:p w14:paraId="38B6EF15" w14:textId="77777777" w:rsidR="008E64FB" w:rsidRPr="008E64FB" w:rsidRDefault="008E64FB" w:rsidP="008E64FB"/>
    <w:p w14:paraId="691B8FE5" w14:textId="3D23E593" w:rsidR="008E64FB" w:rsidRPr="008E64FB" w:rsidRDefault="008E64FB" w:rsidP="008E64FB">
      <w:pPr>
        <w:jc w:val="both"/>
        <w:rPr>
          <w:rFonts w:ascii="Arial" w:hAnsi="Arial" w:cs="Arial"/>
          <w:sz w:val="24"/>
          <w:szCs w:val="24"/>
        </w:rPr>
      </w:pPr>
      <w:r w:rsidRPr="008E64FB">
        <w:rPr>
          <w:rFonts w:ascii="Arial" w:hAnsi="Arial" w:cs="Arial"/>
          <w:sz w:val="24"/>
          <w:szCs w:val="24"/>
        </w:rPr>
        <w:t>Jupyter Notebook es una aplicación web que permite crear y compartir documentos que contienen código en vivo, ecuaciones, visualizaciones y texto narrativo.</w:t>
      </w:r>
      <w:r>
        <w:rPr>
          <w:rFonts w:ascii="Arial" w:hAnsi="Arial" w:cs="Arial"/>
          <w:sz w:val="24"/>
          <w:szCs w:val="24"/>
        </w:rPr>
        <w:t xml:space="preserve"> Facilita </w:t>
      </w:r>
      <w:r w:rsidRPr="008E64FB">
        <w:rPr>
          <w:rFonts w:ascii="Arial" w:hAnsi="Arial" w:cs="Arial"/>
          <w:sz w:val="24"/>
          <w:szCs w:val="24"/>
        </w:rPr>
        <w:t>la documentación del proceso de desarrollo, análisis exploratorio de datos y la presentación de resultados de manera interactiva.</w:t>
      </w:r>
    </w:p>
    <w:p w14:paraId="338492A0" w14:textId="77777777" w:rsidR="00F87C0D" w:rsidRPr="00463F5B" w:rsidRDefault="00F87C0D" w:rsidP="006F2A33">
      <w:pPr>
        <w:pStyle w:val="Ttulo1"/>
        <w:spacing w:line="360" w:lineRule="auto"/>
      </w:pPr>
      <w:bookmarkStart w:id="96" w:name="_Toc162863692"/>
      <w:bookmarkStart w:id="97" w:name="_Toc169975427"/>
      <w:r w:rsidRPr="00463F5B">
        <w:t>Procedimiento y descripción de las actividades realizadas.</w:t>
      </w:r>
      <w:bookmarkEnd w:id="96"/>
      <w:bookmarkEnd w:id="97"/>
    </w:p>
    <w:p w14:paraId="7FF9D8DE" w14:textId="77777777" w:rsidR="00F87C0D" w:rsidRPr="00F87C0D" w:rsidRDefault="00F87C0D" w:rsidP="006F2A33">
      <w:pPr>
        <w:pStyle w:val="Default"/>
        <w:spacing w:line="360" w:lineRule="auto"/>
        <w:jc w:val="both"/>
      </w:pPr>
    </w:p>
    <w:p w14:paraId="2F01A733" w14:textId="77777777" w:rsidR="00F87C0D" w:rsidRPr="00A00B86" w:rsidRDefault="00F87C0D" w:rsidP="006F2A33">
      <w:pPr>
        <w:pStyle w:val="Default"/>
        <w:spacing w:line="360" w:lineRule="auto"/>
        <w:jc w:val="both"/>
        <w:rPr>
          <w:highlight w:val="yellow"/>
        </w:rPr>
      </w:pPr>
      <w:r w:rsidRPr="00A00B86">
        <w:rPr>
          <w:highlight w:val="yellow"/>
        </w:rPr>
        <w:t>Se describen detalladamente las tareas generadas de cada una de las actividades definidas previamente en el cronograma. Incluye figuras, tablas, capturas de pantallas y todos aquellos elementos que den soporte a la realización del proyecto. Respetando la metodología definida para el desarrollo.</w:t>
      </w:r>
    </w:p>
    <w:p w14:paraId="6596890D" w14:textId="5E6C73F8" w:rsidR="005A653F" w:rsidRPr="00F87C0D" w:rsidRDefault="005A653F" w:rsidP="006F2A33">
      <w:pPr>
        <w:pStyle w:val="Default"/>
        <w:spacing w:line="360" w:lineRule="auto"/>
        <w:jc w:val="both"/>
        <w:rPr>
          <w:rFonts w:eastAsia="Calibri"/>
          <w:color w:val="000000" w:themeColor="text1"/>
        </w:rPr>
      </w:pPr>
    </w:p>
    <w:p w14:paraId="31CCFB61" w14:textId="77777777" w:rsidR="00F87C0D" w:rsidRPr="00463F5B" w:rsidRDefault="00F87C0D" w:rsidP="006F2A33">
      <w:pPr>
        <w:pStyle w:val="Ttulo1"/>
        <w:spacing w:line="360" w:lineRule="auto"/>
      </w:pPr>
      <w:bookmarkStart w:id="98" w:name="_Toc162863693"/>
      <w:bookmarkStart w:id="99" w:name="_Toc169975428"/>
      <w:r w:rsidRPr="00463F5B">
        <w:t>Resultados</w:t>
      </w:r>
      <w:bookmarkEnd w:id="98"/>
      <w:bookmarkEnd w:id="99"/>
    </w:p>
    <w:p w14:paraId="1FD48531" w14:textId="77777777" w:rsidR="00F87C0D" w:rsidRPr="00F87C0D" w:rsidRDefault="00F87C0D" w:rsidP="006F2A33">
      <w:pPr>
        <w:pStyle w:val="Default"/>
        <w:spacing w:line="360" w:lineRule="auto"/>
        <w:jc w:val="both"/>
      </w:pPr>
    </w:p>
    <w:p w14:paraId="3706712F" w14:textId="77777777" w:rsidR="00F87C0D" w:rsidRPr="00A00B86" w:rsidRDefault="00F87C0D" w:rsidP="006F2A33">
      <w:pPr>
        <w:pStyle w:val="Default"/>
        <w:spacing w:line="360" w:lineRule="auto"/>
        <w:jc w:val="both"/>
        <w:rPr>
          <w:highlight w:val="yellow"/>
        </w:rPr>
      </w:pPr>
      <w:r w:rsidRPr="00A00B86">
        <w:rPr>
          <w:highlight w:val="yellow"/>
        </w:rPr>
        <w:t>Considera manuales de usuario, reportes del sistema, manual técnico, estadísticas.</w:t>
      </w:r>
    </w:p>
    <w:p w14:paraId="0D30DD63" w14:textId="77777777" w:rsidR="00F87C0D" w:rsidRPr="00F87C0D" w:rsidRDefault="00F87C0D" w:rsidP="006F2A33">
      <w:pPr>
        <w:pStyle w:val="Default"/>
        <w:spacing w:line="360" w:lineRule="auto"/>
        <w:jc w:val="both"/>
      </w:pPr>
    </w:p>
    <w:p w14:paraId="26A9D31E" w14:textId="77777777" w:rsidR="00F87C0D" w:rsidRPr="00463F5B" w:rsidRDefault="00F87C0D" w:rsidP="006F2A33">
      <w:pPr>
        <w:pStyle w:val="Ttulo1"/>
        <w:spacing w:line="360" w:lineRule="auto"/>
      </w:pPr>
      <w:bookmarkStart w:id="100" w:name="_Toc162863694"/>
      <w:bookmarkStart w:id="101" w:name="_Toc169975429"/>
      <w:r w:rsidRPr="00463F5B">
        <w:t>Conclusiones de Proyecto</w:t>
      </w:r>
      <w:bookmarkEnd w:id="100"/>
      <w:bookmarkEnd w:id="101"/>
    </w:p>
    <w:p w14:paraId="5C14E98F" w14:textId="77777777" w:rsidR="00F87C0D" w:rsidRPr="00F87C0D" w:rsidRDefault="00F87C0D" w:rsidP="006F2A33">
      <w:pPr>
        <w:pStyle w:val="Default"/>
        <w:spacing w:line="360" w:lineRule="auto"/>
        <w:ind w:left="720"/>
        <w:jc w:val="both"/>
      </w:pPr>
    </w:p>
    <w:p w14:paraId="2950ED9D" w14:textId="13B652BB" w:rsidR="00F87C0D" w:rsidRPr="00A00B86" w:rsidRDefault="00F87C0D" w:rsidP="006F2A33">
      <w:pPr>
        <w:pStyle w:val="Default"/>
        <w:spacing w:line="360" w:lineRule="auto"/>
        <w:jc w:val="both"/>
        <w:rPr>
          <w:highlight w:val="yellow"/>
        </w:rPr>
      </w:pPr>
      <w:r w:rsidRPr="00A00B86">
        <w:rPr>
          <w:highlight w:val="yellow"/>
        </w:rPr>
        <w:t xml:space="preserve">Las Conclusiones deben iniciar con los objetivos y los alcances planteados en el anteproyecto para conocer lo que se logró. Se desprenden directamente de los Resultados. Describen las limitaciones encontradas durante el desarrollo del proyecto. </w:t>
      </w:r>
    </w:p>
    <w:p w14:paraId="20B871A2" w14:textId="0EB89AB9" w:rsidR="00F87C0D" w:rsidRPr="00F87C0D" w:rsidRDefault="00F87C0D" w:rsidP="006F2A33">
      <w:pPr>
        <w:pStyle w:val="Default"/>
        <w:spacing w:line="360" w:lineRule="auto"/>
        <w:jc w:val="both"/>
      </w:pPr>
    </w:p>
    <w:p w14:paraId="5EEC2645" w14:textId="77777777" w:rsidR="00F87C0D" w:rsidRPr="00463F5B" w:rsidRDefault="00F87C0D" w:rsidP="006F2A33">
      <w:pPr>
        <w:pStyle w:val="Ttulo1"/>
        <w:spacing w:line="360" w:lineRule="auto"/>
      </w:pPr>
      <w:bookmarkStart w:id="102" w:name="_Toc162863695"/>
      <w:bookmarkStart w:id="103" w:name="_Toc169975430"/>
      <w:r w:rsidRPr="00463F5B">
        <w:t>Recomendaciones</w:t>
      </w:r>
      <w:bookmarkEnd w:id="102"/>
      <w:bookmarkEnd w:id="103"/>
    </w:p>
    <w:p w14:paraId="24851DC7" w14:textId="77777777" w:rsidR="00F87C0D" w:rsidRPr="00F87C0D" w:rsidRDefault="00F87C0D" w:rsidP="006F2A33">
      <w:pPr>
        <w:pStyle w:val="Default"/>
        <w:spacing w:line="360" w:lineRule="auto"/>
        <w:jc w:val="both"/>
      </w:pPr>
    </w:p>
    <w:p w14:paraId="21D426AC" w14:textId="77777777" w:rsidR="00F87C0D" w:rsidRPr="00A00B86" w:rsidRDefault="00F87C0D" w:rsidP="006F2A33">
      <w:pPr>
        <w:pStyle w:val="Default"/>
        <w:spacing w:line="360" w:lineRule="auto"/>
        <w:jc w:val="both"/>
        <w:rPr>
          <w:highlight w:val="yellow"/>
        </w:rPr>
      </w:pPr>
      <w:r w:rsidRPr="00A00B86">
        <w:rPr>
          <w:highlight w:val="yellow"/>
        </w:rPr>
        <w:t>Incluye todos los aspectos de mejora, alcances futuros para seguir desarrollando sobre lo que se ha detectado como necesario. Las acciones que se deben hacer con los resultados.</w:t>
      </w:r>
    </w:p>
    <w:p w14:paraId="62DC63FB" w14:textId="77777777" w:rsidR="00F87C0D" w:rsidRPr="00F87C0D" w:rsidRDefault="00F87C0D" w:rsidP="006F2A33">
      <w:pPr>
        <w:pStyle w:val="Default"/>
        <w:spacing w:line="360" w:lineRule="auto"/>
        <w:jc w:val="both"/>
      </w:pPr>
    </w:p>
    <w:p w14:paraId="3BF489AC" w14:textId="77777777" w:rsidR="00F87C0D" w:rsidRPr="00463F5B" w:rsidRDefault="00F87C0D" w:rsidP="006F2A33">
      <w:pPr>
        <w:pStyle w:val="Ttulo1"/>
        <w:spacing w:line="360" w:lineRule="auto"/>
      </w:pPr>
      <w:bookmarkStart w:id="104" w:name="_Toc162863696"/>
      <w:bookmarkStart w:id="105" w:name="_Toc169975431"/>
      <w:r w:rsidRPr="00463F5B">
        <w:t>Competencias desarrolladas y/o aplicadas</w:t>
      </w:r>
      <w:bookmarkEnd w:id="104"/>
      <w:bookmarkEnd w:id="105"/>
    </w:p>
    <w:p w14:paraId="2F525E22" w14:textId="77777777" w:rsidR="00F87C0D" w:rsidRPr="00F87C0D" w:rsidRDefault="00F87C0D" w:rsidP="006F2A33">
      <w:pPr>
        <w:pStyle w:val="Default"/>
        <w:spacing w:line="360" w:lineRule="auto"/>
        <w:jc w:val="both"/>
      </w:pPr>
    </w:p>
    <w:p w14:paraId="05F1FF3E" w14:textId="6CFF5DDE" w:rsidR="00F87C0D" w:rsidRPr="00A00B86" w:rsidRDefault="00F87C0D" w:rsidP="006F2A33">
      <w:pPr>
        <w:pStyle w:val="Default"/>
        <w:spacing w:line="360" w:lineRule="auto"/>
        <w:jc w:val="both"/>
        <w:rPr>
          <w:highlight w:val="yellow"/>
        </w:rPr>
      </w:pPr>
      <w:r w:rsidRPr="00A00B86">
        <w:rPr>
          <w:highlight w:val="yellow"/>
        </w:rPr>
        <w:t>Son los conocimientos y habilidades adquiridas y aplicadas durante el desarrollo del proyecto (Trabajo en equipo, comunicación, aplicación de una metodología y/o plataformas).</w:t>
      </w:r>
    </w:p>
    <w:p w14:paraId="1BC0FB6C" w14:textId="557A15C1" w:rsidR="00F87C0D" w:rsidRPr="00F87C0D" w:rsidRDefault="00F87C0D" w:rsidP="006F2A33">
      <w:pPr>
        <w:pStyle w:val="Default"/>
        <w:spacing w:line="360" w:lineRule="auto"/>
        <w:jc w:val="both"/>
      </w:pPr>
    </w:p>
    <w:p w14:paraId="5EB9452E" w14:textId="022FF70B" w:rsidR="00F87C0D" w:rsidRPr="00F87C0D" w:rsidRDefault="00F87C0D" w:rsidP="006F2A33">
      <w:pPr>
        <w:spacing w:line="360" w:lineRule="auto"/>
        <w:jc w:val="center"/>
        <w:rPr>
          <w:rFonts w:ascii="Arial" w:hAnsi="Arial" w:cs="Arial"/>
          <w:b/>
          <w:bCs/>
          <w:sz w:val="24"/>
          <w:szCs w:val="24"/>
        </w:rPr>
      </w:pPr>
      <w:r w:rsidRPr="00F87C0D">
        <w:rPr>
          <w:rFonts w:ascii="Arial" w:hAnsi="Arial" w:cs="Arial"/>
          <w:b/>
          <w:bCs/>
          <w:sz w:val="24"/>
          <w:szCs w:val="24"/>
        </w:rPr>
        <w:t>COMPETENCIAS DESARROLLADAS Y/O APLICADAS</w:t>
      </w:r>
    </w:p>
    <w:p w14:paraId="2D6916D1" w14:textId="4FB48267" w:rsidR="00F87C0D" w:rsidRPr="00A00B86" w:rsidRDefault="00F87C0D" w:rsidP="006F2A33">
      <w:pPr>
        <w:pStyle w:val="Default"/>
        <w:spacing w:line="360" w:lineRule="auto"/>
        <w:jc w:val="both"/>
        <w:rPr>
          <w:highlight w:val="yellow"/>
        </w:rPr>
      </w:pPr>
      <w:r w:rsidRPr="00A00B86">
        <w:rPr>
          <w:highlight w:val="yellow"/>
        </w:rPr>
        <w:t xml:space="preserve">En esta sección se deberán mencionar, tanto las competencias genéricas como las específicas que el estudiante ha desarrollado durante la realización de la residencia profesional, así como las competencias adquiridas durante su estancia en el Instituto </w:t>
      </w:r>
      <w:r w:rsidRPr="00A00B86">
        <w:rPr>
          <w:highlight w:val="yellow"/>
        </w:rPr>
        <w:lastRenderedPageBreak/>
        <w:t xml:space="preserve">Tecnológico de Toluca que le permitieron llevar a cabo su proyecto de residencia profesional. </w:t>
      </w:r>
    </w:p>
    <w:p w14:paraId="5AFB771E" w14:textId="77777777" w:rsidR="00463F5B" w:rsidRPr="00F87C0D" w:rsidRDefault="00463F5B" w:rsidP="006F2A33">
      <w:pPr>
        <w:pStyle w:val="Default"/>
        <w:spacing w:line="360" w:lineRule="auto"/>
        <w:jc w:val="both"/>
      </w:pPr>
    </w:p>
    <w:p w14:paraId="2FA5B262" w14:textId="7C15A199" w:rsidR="00F87C0D" w:rsidRPr="00463F5B" w:rsidRDefault="00F87C0D" w:rsidP="006F2A33">
      <w:pPr>
        <w:pStyle w:val="Ttulo2"/>
        <w:spacing w:line="360" w:lineRule="auto"/>
      </w:pPr>
      <w:bookmarkStart w:id="106" w:name="_Toc162863697"/>
      <w:bookmarkStart w:id="107" w:name="_Toc169975432"/>
      <w:r w:rsidRPr="00F87C0D">
        <w:t>Competencias Específicas</w:t>
      </w:r>
      <w:bookmarkEnd w:id="106"/>
      <w:bookmarkEnd w:id="107"/>
    </w:p>
    <w:p w14:paraId="02B936D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Son aquellas que en su desarrollo definen, una cualificación profesional concreta, al sujeto en formación; es decir: saberes, quehaceres y manejo de tecnologías propias de un campo profesional específico. </w:t>
      </w:r>
    </w:p>
    <w:p w14:paraId="2CE7FAAE" w14:textId="5A86D89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El dominio de estas competencias específicas aportaría, a los sujetos en formación, los conocimientos teóricos y las aplicaciones tecnológicas, propios de cada profesión ya que están vinculados a lo que se denomina “el saber hacer profesional”. (Tobón, 2008) </w:t>
      </w:r>
    </w:p>
    <w:p w14:paraId="5A88B4E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Manejo de Conocimientos relativos a la ciencia, la tecnología y las humanidades en un campo profesional específico. </w:t>
      </w:r>
    </w:p>
    <w:p w14:paraId="499218D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las prácticas profesionales que se desarrollan y la evolución y trascendencia de la profesión. </w:t>
      </w:r>
    </w:p>
    <w:p w14:paraId="04D04FD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Utilización con precisión terminología, simbología e instrumentos; así como el uso de lenguajes, algoritmos, heurísticos. </w:t>
      </w:r>
    </w:p>
    <w:p w14:paraId="58CB7F8F" w14:textId="77777777" w:rsidR="00463F5B"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Creación y diseño de aparatos,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de objetos tecnológicos en general. </w:t>
      </w:r>
    </w:p>
    <w:p w14:paraId="3024F07F" w14:textId="1741F7C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Planificación, establecimiento, organización y desarrollo de procesos de distinta índole. </w:t>
      </w:r>
    </w:p>
    <w:p w14:paraId="142B17AC" w14:textId="527D30DF"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Selección y uso de materiales, m</w:t>
      </w:r>
      <w:r w:rsidR="00463F5B" w:rsidRPr="00A00B86">
        <w:rPr>
          <w:rFonts w:ascii="Arial" w:hAnsi="Arial" w:cs="Arial"/>
          <w:sz w:val="24"/>
          <w:szCs w:val="24"/>
          <w:highlight w:val="yellow"/>
        </w:rPr>
        <w:t>á</w:t>
      </w:r>
      <w:r w:rsidRPr="00A00B86">
        <w:rPr>
          <w:rFonts w:ascii="Arial" w:hAnsi="Arial" w:cs="Arial"/>
          <w:sz w:val="24"/>
          <w:szCs w:val="24"/>
          <w:highlight w:val="yellow"/>
        </w:rPr>
        <w:t xml:space="preserve">quinas y herramientas. </w:t>
      </w:r>
    </w:p>
    <w:p w14:paraId="5437EBA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Montaje de aparatos e instalaciones; así como, dar solución a problemas productivos y tecnológicos. </w:t>
      </w:r>
    </w:p>
    <w:p w14:paraId="64C5B4E4" w14:textId="27C8B9A6"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Actuación profesional, trabajar en equipo, apreciar el conocimiento y los hábitos del trabajo, cultivar la precisión y la curiosidad; así como, el entusiasmo y el interés en su quehacer profesional.</w:t>
      </w:r>
      <w:r w:rsidRPr="00F87C0D">
        <w:rPr>
          <w:rFonts w:ascii="Arial" w:hAnsi="Arial" w:cs="Arial"/>
          <w:sz w:val="24"/>
          <w:szCs w:val="24"/>
        </w:rPr>
        <w:t xml:space="preserve"> </w:t>
      </w:r>
    </w:p>
    <w:p w14:paraId="0FB981D9" w14:textId="77777777" w:rsidR="00F87C0D" w:rsidRPr="00F87C0D" w:rsidRDefault="00F87C0D" w:rsidP="006F2A33">
      <w:pPr>
        <w:pStyle w:val="Ttulo2"/>
        <w:spacing w:line="360" w:lineRule="auto"/>
      </w:pPr>
      <w:bookmarkStart w:id="108" w:name="_Toc162863698"/>
      <w:bookmarkStart w:id="109" w:name="_Toc169975433"/>
      <w:r w:rsidRPr="00F87C0D">
        <w:lastRenderedPageBreak/>
        <w:t>Competencias genéricas</w:t>
      </w:r>
      <w:bookmarkEnd w:id="108"/>
      <w:bookmarkEnd w:id="109"/>
    </w:p>
    <w:p w14:paraId="507B8E13" w14:textId="64E55368"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Son aquellas que se pueden aplicar en un amplio campo de ocupaciones, condiciones y situaciones profesionales dado que aportan las herramientas intelectuales y procedimentales básicas que necesitan los sujetos para analizar los problemas, evaluar las estrategias, aplicar conocimientos a casos distintos y aportar soluciones adecuadas. (Tobón 2008)</w:t>
      </w:r>
    </w:p>
    <w:tbl>
      <w:tblPr>
        <w:tblStyle w:val="Tablaconcuadrcula"/>
        <w:tblW w:w="0" w:type="auto"/>
        <w:jc w:val="center"/>
        <w:tblLook w:val="04A0" w:firstRow="1" w:lastRow="0" w:firstColumn="1" w:lastColumn="0" w:noHBand="0" w:noVBand="1"/>
      </w:tblPr>
      <w:tblGrid>
        <w:gridCol w:w="2842"/>
        <w:gridCol w:w="3647"/>
        <w:gridCol w:w="2848"/>
      </w:tblGrid>
      <w:tr w:rsidR="00F87C0D" w:rsidRPr="00A00B86" w14:paraId="68159C40" w14:textId="77777777" w:rsidTr="00F94424">
        <w:trPr>
          <w:jc w:val="center"/>
        </w:trPr>
        <w:tc>
          <w:tcPr>
            <w:tcW w:w="2929" w:type="dxa"/>
          </w:tcPr>
          <w:p w14:paraId="2F066238"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Instrumentales</w:t>
            </w:r>
          </w:p>
        </w:tc>
        <w:tc>
          <w:tcPr>
            <w:tcW w:w="3803" w:type="dxa"/>
          </w:tcPr>
          <w:p w14:paraId="22F2C6BA"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Interpersonales</w:t>
            </w:r>
          </w:p>
        </w:tc>
        <w:tc>
          <w:tcPr>
            <w:tcW w:w="2953" w:type="dxa"/>
          </w:tcPr>
          <w:p w14:paraId="56BE92E1" w14:textId="77777777" w:rsidR="00F87C0D" w:rsidRPr="00A00B86" w:rsidRDefault="00F87C0D" w:rsidP="006F2A33">
            <w:pPr>
              <w:spacing w:line="360" w:lineRule="auto"/>
              <w:jc w:val="both"/>
              <w:rPr>
                <w:rFonts w:ascii="Arial" w:hAnsi="Arial" w:cs="Arial"/>
                <w:b/>
                <w:sz w:val="24"/>
                <w:szCs w:val="24"/>
                <w:highlight w:val="yellow"/>
              </w:rPr>
            </w:pPr>
            <w:r w:rsidRPr="00A00B86">
              <w:rPr>
                <w:rFonts w:ascii="Arial" w:hAnsi="Arial" w:cs="Arial"/>
                <w:b/>
                <w:sz w:val="24"/>
                <w:szCs w:val="24"/>
                <w:highlight w:val="yellow"/>
              </w:rPr>
              <w:t>Sistémicas</w:t>
            </w:r>
          </w:p>
        </w:tc>
      </w:tr>
      <w:tr w:rsidR="00F87C0D" w:rsidRPr="00F87C0D" w14:paraId="5C3ECE1D" w14:textId="77777777" w:rsidTr="00F94424">
        <w:trPr>
          <w:jc w:val="center"/>
        </w:trPr>
        <w:tc>
          <w:tcPr>
            <w:tcW w:w="2929" w:type="dxa"/>
          </w:tcPr>
          <w:p w14:paraId="20182D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análisis y síntesis. </w:t>
            </w:r>
          </w:p>
          <w:p w14:paraId="5A8DB11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organizar y planificar. </w:t>
            </w:r>
          </w:p>
          <w:p w14:paraId="08CFB75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generales básicos. </w:t>
            </w:r>
          </w:p>
          <w:p w14:paraId="23B870D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Conocimientos básicos de la carrera. </w:t>
            </w:r>
          </w:p>
          <w:p w14:paraId="75CE072D"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Comunicación oral y escrita en su propia lengua. </w:t>
            </w:r>
          </w:p>
          <w:p w14:paraId="7BF63B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Conocimiento de una segunda lengua. </w:t>
            </w:r>
          </w:p>
          <w:p w14:paraId="3045B10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básicas de manejo de la computadora. </w:t>
            </w:r>
          </w:p>
          <w:p w14:paraId="7CA4507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gestión de información (habilidad para buscar y analizar información proveniente de fuentes diversas. </w:t>
            </w:r>
          </w:p>
          <w:p w14:paraId="46B10FD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Solución de problemas. </w:t>
            </w:r>
          </w:p>
          <w:p w14:paraId="11BAC20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Toma de decisiones. </w:t>
            </w:r>
          </w:p>
          <w:p w14:paraId="44B2E64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 </w:t>
            </w:r>
          </w:p>
          <w:p w14:paraId="1E391A2C" w14:textId="77777777" w:rsidR="00F87C0D" w:rsidRPr="00A00B86" w:rsidRDefault="00F87C0D" w:rsidP="006F2A33">
            <w:pPr>
              <w:spacing w:line="360" w:lineRule="auto"/>
              <w:jc w:val="both"/>
              <w:rPr>
                <w:rFonts w:ascii="Arial" w:hAnsi="Arial" w:cs="Arial"/>
                <w:sz w:val="24"/>
                <w:szCs w:val="24"/>
                <w:highlight w:val="yellow"/>
              </w:rPr>
            </w:pPr>
          </w:p>
          <w:p w14:paraId="0FADBE70" w14:textId="77777777" w:rsidR="00F87C0D" w:rsidRPr="00A00B86" w:rsidRDefault="00F87C0D" w:rsidP="006F2A33">
            <w:pPr>
              <w:spacing w:line="360" w:lineRule="auto"/>
              <w:jc w:val="both"/>
              <w:rPr>
                <w:rFonts w:ascii="Arial" w:hAnsi="Arial" w:cs="Arial"/>
                <w:sz w:val="24"/>
                <w:szCs w:val="24"/>
                <w:highlight w:val="yellow"/>
              </w:rPr>
            </w:pPr>
          </w:p>
        </w:tc>
        <w:tc>
          <w:tcPr>
            <w:tcW w:w="3803" w:type="dxa"/>
          </w:tcPr>
          <w:p w14:paraId="176F87D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lastRenderedPageBreak/>
              <w:t xml:space="preserve">Capacidad crítica y autocrítica. </w:t>
            </w:r>
          </w:p>
          <w:p w14:paraId="2CBBCD1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Trabajo en equipo. </w:t>
            </w:r>
          </w:p>
          <w:p w14:paraId="3BB8318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interpersonales. </w:t>
            </w:r>
          </w:p>
          <w:p w14:paraId="245165D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Capacidad de trabajar en equipo interdisciplinario</w:t>
            </w:r>
          </w:p>
          <w:p w14:paraId="61BC6907"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comunicarse con profesionales de otras áreas. </w:t>
            </w:r>
          </w:p>
          <w:p w14:paraId="14162AC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Apreciación de la diversidad y multiculturalidad. </w:t>
            </w:r>
          </w:p>
          <w:p w14:paraId="3173EA1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un ambiente laboral. </w:t>
            </w:r>
          </w:p>
          <w:p w14:paraId="46E82702"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Compromiso ético. </w:t>
            </w:r>
          </w:p>
          <w:p w14:paraId="532D4979" w14:textId="77777777" w:rsidR="00F87C0D" w:rsidRPr="00A00B86" w:rsidRDefault="00F87C0D" w:rsidP="006F2A33">
            <w:pPr>
              <w:spacing w:line="360" w:lineRule="auto"/>
              <w:jc w:val="both"/>
              <w:rPr>
                <w:rFonts w:ascii="Arial" w:hAnsi="Arial" w:cs="Arial"/>
                <w:sz w:val="24"/>
                <w:szCs w:val="24"/>
                <w:highlight w:val="yellow"/>
              </w:rPr>
            </w:pPr>
          </w:p>
        </w:tc>
        <w:tc>
          <w:tcPr>
            <w:tcW w:w="2953" w:type="dxa"/>
          </w:tcPr>
          <w:p w14:paraId="0B688751"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aplicar los conocimientos en la práctica. </w:t>
            </w:r>
          </w:p>
          <w:p w14:paraId="441BF888"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Habilidades de investigación. </w:t>
            </w:r>
          </w:p>
          <w:p w14:paraId="001A458A"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aprender. </w:t>
            </w:r>
          </w:p>
          <w:p w14:paraId="0AEA613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adaptarse a nuevas situaciones. </w:t>
            </w:r>
          </w:p>
          <w:p w14:paraId="5CA0BA59"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de generar nuevas ideas (creatividad). </w:t>
            </w:r>
          </w:p>
          <w:p w14:paraId="1D19CD1B"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Liderazgo. </w:t>
            </w:r>
          </w:p>
          <w:p w14:paraId="01DE34C4"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Conocimiento de culturas y</w:t>
            </w:r>
          </w:p>
          <w:p w14:paraId="449B0045"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costumbres de otros países. </w:t>
            </w:r>
          </w:p>
          <w:p w14:paraId="09663256"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Habilidad para trabajar en forma autónoma. </w:t>
            </w:r>
          </w:p>
          <w:p w14:paraId="30A5BA80"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Capacidad para diseñar y gestionar proyectos. </w:t>
            </w:r>
          </w:p>
          <w:p w14:paraId="60F08F3F"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Iniciativa y espíritu emprendedor. </w:t>
            </w:r>
          </w:p>
          <w:p w14:paraId="07B4606C" w14:textId="77777777" w:rsidR="00F87C0D" w:rsidRPr="00A00B86" w:rsidRDefault="00F87C0D" w:rsidP="006F2A33">
            <w:p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Preocupación por la </w:t>
            </w:r>
            <w:r w:rsidRPr="00A00B86">
              <w:rPr>
                <w:rFonts w:ascii="Arial" w:hAnsi="Arial" w:cs="Arial"/>
                <w:sz w:val="24"/>
                <w:szCs w:val="24"/>
                <w:highlight w:val="yellow"/>
              </w:rPr>
              <w:lastRenderedPageBreak/>
              <w:t xml:space="preserve">calidad. </w:t>
            </w:r>
          </w:p>
          <w:p w14:paraId="2DE3BE5E" w14:textId="77777777" w:rsidR="00F87C0D" w:rsidRPr="00F87C0D" w:rsidRDefault="00F87C0D" w:rsidP="006F2A33">
            <w:pPr>
              <w:spacing w:line="360" w:lineRule="auto"/>
              <w:jc w:val="both"/>
              <w:rPr>
                <w:rFonts w:ascii="Arial" w:hAnsi="Arial" w:cs="Arial"/>
                <w:sz w:val="24"/>
                <w:szCs w:val="24"/>
              </w:rPr>
            </w:pPr>
            <w:r w:rsidRPr="00A00B86">
              <w:rPr>
                <w:rFonts w:ascii="Arial" w:hAnsi="Arial" w:cs="Arial"/>
                <w:sz w:val="24"/>
                <w:szCs w:val="24"/>
                <w:highlight w:val="yellow"/>
              </w:rPr>
              <w:t>Búsqueda del logro.</w:t>
            </w:r>
            <w:r w:rsidRPr="00F87C0D">
              <w:rPr>
                <w:rFonts w:ascii="Arial" w:hAnsi="Arial" w:cs="Arial"/>
                <w:sz w:val="24"/>
                <w:szCs w:val="24"/>
              </w:rPr>
              <w:t xml:space="preserve"> </w:t>
            </w:r>
          </w:p>
          <w:p w14:paraId="150AD94B" w14:textId="77777777" w:rsidR="00F87C0D" w:rsidRPr="00F87C0D" w:rsidRDefault="00F87C0D" w:rsidP="006F2A33">
            <w:pPr>
              <w:spacing w:line="360" w:lineRule="auto"/>
              <w:jc w:val="both"/>
              <w:rPr>
                <w:rFonts w:ascii="Arial" w:hAnsi="Arial" w:cs="Arial"/>
                <w:sz w:val="24"/>
                <w:szCs w:val="24"/>
              </w:rPr>
            </w:pPr>
          </w:p>
        </w:tc>
      </w:tr>
    </w:tbl>
    <w:p w14:paraId="29A61F72" w14:textId="77777777" w:rsidR="00F87C0D" w:rsidRPr="00F87C0D" w:rsidRDefault="00F87C0D" w:rsidP="006F2A33">
      <w:pPr>
        <w:pStyle w:val="Default"/>
        <w:spacing w:line="360" w:lineRule="auto"/>
        <w:jc w:val="both"/>
      </w:pPr>
    </w:p>
    <w:p w14:paraId="2FD9AC8A" w14:textId="77777777" w:rsidR="00F87C0D" w:rsidRPr="00F87C0D" w:rsidRDefault="00F87C0D" w:rsidP="006F2A33">
      <w:pPr>
        <w:pStyle w:val="Default"/>
        <w:spacing w:line="360" w:lineRule="auto"/>
        <w:jc w:val="both"/>
      </w:pPr>
    </w:p>
    <w:p w14:paraId="4CBCFAC1" w14:textId="60E190FA" w:rsidR="00F87C0D" w:rsidRPr="00463F5B" w:rsidRDefault="00840FF7" w:rsidP="006F2A33">
      <w:pPr>
        <w:pStyle w:val="Ttulo1"/>
        <w:spacing w:line="360" w:lineRule="auto"/>
      </w:pPr>
      <w:bookmarkStart w:id="110" w:name="_Toc162863699"/>
      <w:r>
        <w:t xml:space="preserve"> </w:t>
      </w:r>
      <w:bookmarkStart w:id="111" w:name="_Toc169975434"/>
      <w:r w:rsidR="00F87C0D" w:rsidRPr="00463F5B">
        <w:t>Fuentes de información</w:t>
      </w:r>
      <w:bookmarkEnd w:id="110"/>
      <w:bookmarkEnd w:id="111"/>
    </w:p>
    <w:p w14:paraId="08ECA90A" w14:textId="0B72E443" w:rsidR="00F87C0D" w:rsidRPr="0074422F" w:rsidRDefault="00F87C0D" w:rsidP="0074422F"/>
    <w:p w14:paraId="118B0048" w14:textId="00960F2F" w:rsidR="0074422F" w:rsidRDefault="0074422F" w:rsidP="00235BE6">
      <w:pPr>
        <w:pStyle w:val="Default"/>
        <w:numPr>
          <w:ilvl w:val="0"/>
          <w:numId w:val="30"/>
        </w:numPr>
        <w:spacing w:line="360" w:lineRule="auto"/>
        <w:jc w:val="both"/>
      </w:pPr>
      <w:r>
        <w:t xml:space="preserve">López, E. S. (2006). </w:t>
      </w:r>
      <w:r>
        <w:rPr>
          <w:rStyle w:val="nfasis"/>
        </w:rPr>
        <w:t>Algoritmos de Agrupamiento en la Minería de Datos</w:t>
      </w:r>
      <w:r>
        <w:t xml:space="preserve">. Instituto Nacional de Astrofísica, Óptica y Electrónica. Recuperado de </w:t>
      </w:r>
      <w:hyperlink r:id="rId20" w:tgtFrame="_new" w:history="1">
        <w:r w:rsidRPr="0074422F">
          <w:rPr>
            <w:rStyle w:val="Hipervnculo"/>
            <w:color w:val="auto"/>
            <w:u w:val="none"/>
          </w:rPr>
          <w:t>https://inaoe.repositorioinstitucional.mx/jspui/bitstream/1009/628/1/LopezES.pdf</w:t>
        </w:r>
      </w:hyperlink>
    </w:p>
    <w:p w14:paraId="5791BCAA" w14:textId="0607298E" w:rsidR="0074422F" w:rsidRPr="00105AE3" w:rsidRDefault="00105AE3" w:rsidP="00235BE6">
      <w:pPr>
        <w:pStyle w:val="Default"/>
        <w:numPr>
          <w:ilvl w:val="0"/>
          <w:numId w:val="30"/>
        </w:numPr>
        <w:spacing w:line="360" w:lineRule="auto"/>
        <w:jc w:val="both"/>
        <w:rPr>
          <w:color w:val="auto"/>
        </w:rPr>
      </w:pPr>
      <w:r>
        <w:t xml:space="preserve">Hernández, E. (2006). </w:t>
      </w:r>
      <w:r>
        <w:rPr>
          <w:rStyle w:val="nfasis"/>
        </w:rPr>
        <w:t>Tesis de Algoritmos de Clustering</w:t>
      </w:r>
      <w:r>
        <w:t xml:space="preserve">. Centro de Investigación y de Estudios Avanzados del Instituto Politécnico Nacional. Recuperado de </w:t>
      </w:r>
      <w:hyperlink r:id="rId21" w:tgtFrame="_new" w:history="1">
        <w:r w:rsidRPr="00105AE3">
          <w:rPr>
            <w:rStyle w:val="Hipervnculo"/>
            <w:color w:val="auto"/>
            <w:u w:val="none"/>
          </w:rPr>
          <w:t>https://www.cs.cinvestav.mx/TesisGraduados/2006/tesisEdnaHernandez.pdf</w:t>
        </w:r>
      </w:hyperlink>
    </w:p>
    <w:p w14:paraId="47BF898D" w14:textId="556594C0" w:rsidR="0074422F" w:rsidRPr="00105AE3" w:rsidRDefault="00105AE3" w:rsidP="00235BE6">
      <w:pPr>
        <w:pStyle w:val="Default"/>
        <w:numPr>
          <w:ilvl w:val="0"/>
          <w:numId w:val="30"/>
        </w:numPr>
        <w:spacing w:line="360" w:lineRule="auto"/>
        <w:jc w:val="both"/>
        <w:rPr>
          <w:color w:val="auto"/>
        </w:rPr>
      </w:pPr>
      <w:r>
        <w:t xml:space="preserve">Amazon Web Services. (n.d.). What is Python? Recuperado de </w:t>
      </w:r>
      <w:hyperlink r:id="rId22" w:tgtFrame="_new" w:history="1">
        <w:r w:rsidRPr="00105AE3">
          <w:rPr>
            <w:rStyle w:val="Hipervnculo"/>
            <w:color w:val="auto"/>
            <w:u w:val="none"/>
          </w:rPr>
          <w:t>https://aws.amazon.com/es/what-is/python/</w:t>
        </w:r>
      </w:hyperlink>
    </w:p>
    <w:p w14:paraId="326F58C4" w14:textId="0CFFADE9" w:rsidR="00235BE6" w:rsidRDefault="00235BE6" w:rsidP="00235BE6">
      <w:pPr>
        <w:pStyle w:val="Default"/>
        <w:numPr>
          <w:ilvl w:val="0"/>
          <w:numId w:val="30"/>
        </w:numPr>
        <w:spacing w:line="360" w:lineRule="auto"/>
        <w:jc w:val="both"/>
      </w:pPr>
      <w:r>
        <w:t>Jain, A. K. (2010). Data clustering: 50 years beyond K-means. Pattern Recognition Letters, 31(8), 651-666.</w:t>
      </w:r>
    </w:p>
    <w:p w14:paraId="74AD1DB5" w14:textId="77777777" w:rsidR="00235BE6" w:rsidRDefault="00235BE6" w:rsidP="00235BE6">
      <w:pPr>
        <w:pStyle w:val="Default"/>
        <w:numPr>
          <w:ilvl w:val="0"/>
          <w:numId w:val="30"/>
        </w:numPr>
        <w:spacing w:line="360" w:lineRule="auto"/>
        <w:jc w:val="both"/>
      </w:pPr>
      <w:r>
        <w:t>Xu, R., &amp; Wunsch, D. (2005). Survey of clustering algorithms. IEEE Transactions on Neural Networks, 16(3), 645-678.</w:t>
      </w:r>
    </w:p>
    <w:p w14:paraId="5D894E86" w14:textId="3059A609" w:rsidR="00F87C0D" w:rsidRDefault="00235BE6" w:rsidP="00235BE6">
      <w:pPr>
        <w:pStyle w:val="Default"/>
        <w:numPr>
          <w:ilvl w:val="0"/>
          <w:numId w:val="30"/>
        </w:numPr>
        <w:spacing w:line="360" w:lineRule="auto"/>
        <w:jc w:val="both"/>
      </w:pPr>
      <w:r>
        <w:t>Everitt, B. S., Landau, S., Leese, M., &amp; Stahl, D. (2011). Cluster Analysis. John Wiley &amp; Sons.</w:t>
      </w:r>
    </w:p>
    <w:p w14:paraId="396C5C91" w14:textId="23AC4C85" w:rsidR="006F2A33" w:rsidRDefault="008515CD" w:rsidP="00235BE6">
      <w:pPr>
        <w:pStyle w:val="Default"/>
        <w:numPr>
          <w:ilvl w:val="0"/>
          <w:numId w:val="30"/>
        </w:numPr>
        <w:spacing w:line="360" w:lineRule="auto"/>
        <w:jc w:val="both"/>
      </w:pPr>
      <w:r w:rsidRPr="008515CD">
        <w:t xml:space="preserve">Harris, C. R., Millman, K. J., van der Walt, S. J., Gommers, R., Virtanen, P., Cournapeau, D., ... &amp; Oliphant, T. E. (2020). Array programming with NumPy. Nature, 585(7825), 357-362. </w:t>
      </w:r>
      <w:hyperlink r:id="rId23" w:history="1">
        <w:r w:rsidRPr="008515CD">
          <w:rPr>
            <w:rStyle w:val="Hipervnculo"/>
            <w:color w:val="000000" w:themeColor="text1"/>
            <w:u w:val="none"/>
          </w:rPr>
          <w:t>https://numpy.org/</w:t>
        </w:r>
      </w:hyperlink>
    </w:p>
    <w:p w14:paraId="55345B3D" w14:textId="3C93B546" w:rsidR="008515CD" w:rsidRDefault="008515CD" w:rsidP="00235BE6">
      <w:pPr>
        <w:pStyle w:val="Default"/>
        <w:numPr>
          <w:ilvl w:val="0"/>
          <w:numId w:val="30"/>
        </w:numPr>
        <w:spacing w:line="360" w:lineRule="auto"/>
        <w:jc w:val="both"/>
      </w:pPr>
      <w:r w:rsidRPr="008515CD">
        <w:t xml:space="preserve">McKinney, W. (2010). Data Structures for Statistical Computing in Python. Proceedings of the 9th Python in Science Conference, 51-56. </w:t>
      </w:r>
      <w:hyperlink r:id="rId24" w:history="1">
        <w:r w:rsidRPr="008515CD">
          <w:rPr>
            <w:rStyle w:val="Hipervnculo"/>
            <w:color w:val="000000" w:themeColor="text1"/>
            <w:u w:val="none"/>
          </w:rPr>
          <w:t>https://pandas.pydata.org/</w:t>
        </w:r>
      </w:hyperlink>
    </w:p>
    <w:p w14:paraId="31772291" w14:textId="120D159F" w:rsidR="008515CD" w:rsidRDefault="008515CD" w:rsidP="00235BE6">
      <w:pPr>
        <w:pStyle w:val="Default"/>
        <w:numPr>
          <w:ilvl w:val="0"/>
          <w:numId w:val="30"/>
        </w:numPr>
        <w:spacing w:line="360" w:lineRule="auto"/>
        <w:jc w:val="both"/>
      </w:pPr>
      <w:r w:rsidRPr="008515CD">
        <w:lastRenderedPageBreak/>
        <w:t xml:space="preserve">Pedregosa, F., Varoquaux, G., Gramfort, A., Michel, V., Thirion, B., Grisel, O., ... &amp; Duchesnay, É. (2011). Scikit-learn: Machine Learning in Python. Journal of Machine Learning Research, 12, 2825-2830. </w:t>
      </w:r>
      <w:hyperlink r:id="rId25" w:history="1">
        <w:r w:rsidRPr="008515CD">
          <w:rPr>
            <w:rStyle w:val="Hipervnculo"/>
            <w:color w:val="000000" w:themeColor="text1"/>
            <w:u w:val="none"/>
          </w:rPr>
          <w:t>https://scikit-learn.org/</w:t>
        </w:r>
      </w:hyperlink>
    </w:p>
    <w:p w14:paraId="5985F97F" w14:textId="61BB8E62" w:rsidR="008515CD" w:rsidRDefault="008515CD" w:rsidP="00235BE6">
      <w:pPr>
        <w:pStyle w:val="Default"/>
        <w:numPr>
          <w:ilvl w:val="0"/>
          <w:numId w:val="30"/>
        </w:numPr>
        <w:spacing w:line="360" w:lineRule="auto"/>
        <w:jc w:val="both"/>
      </w:pPr>
      <w:r w:rsidRPr="008515CD">
        <w:t>Hunter, J. D. (2007). Matplotlib: A 2D graphics environment. Computing in Science &amp; Engineering, 9(3), 90-95.</w:t>
      </w:r>
      <w:r w:rsidRPr="008515CD">
        <w:rPr>
          <w:color w:val="000000" w:themeColor="text1"/>
        </w:rPr>
        <w:t xml:space="preserve"> </w:t>
      </w:r>
      <w:hyperlink r:id="rId26" w:history="1">
        <w:r w:rsidRPr="008515CD">
          <w:rPr>
            <w:rStyle w:val="Hipervnculo"/>
            <w:color w:val="000000" w:themeColor="text1"/>
            <w:u w:val="none"/>
          </w:rPr>
          <w:t>https://matplotlib.org/</w:t>
        </w:r>
      </w:hyperlink>
    </w:p>
    <w:p w14:paraId="4A5C9AF5" w14:textId="34CB92D7" w:rsidR="008515CD" w:rsidRDefault="008515CD" w:rsidP="00235BE6">
      <w:pPr>
        <w:pStyle w:val="Default"/>
        <w:numPr>
          <w:ilvl w:val="0"/>
          <w:numId w:val="30"/>
        </w:numPr>
        <w:spacing w:line="360" w:lineRule="auto"/>
        <w:jc w:val="both"/>
      </w:pPr>
      <w:r w:rsidRPr="008515CD">
        <w:t>Waskom, M. (2021). seaborn: statistical data visualization. Journal of Open Source Software, 6(60), 3021.</w:t>
      </w:r>
      <w:r w:rsidRPr="008515CD">
        <w:rPr>
          <w:color w:val="000000" w:themeColor="text1"/>
        </w:rPr>
        <w:t xml:space="preserve"> </w:t>
      </w:r>
      <w:hyperlink r:id="rId27" w:history="1">
        <w:r w:rsidRPr="008515CD">
          <w:rPr>
            <w:rStyle w:val="Hipervnculo"/>
            <w:color w:val="000000" w:themeColor="text1"/>
            <w:u w:val="none"/>
          </w:rPr>
          <w:t>https://seaborn.pydata.org/</w:t>
        </w:r>
      </w:hyperlink>
    </w:p>
    <w:p w14:paraId="239F3EAA" w14:textId="54298D74" w:rsidR="008515CD" w:rsidRDefault="008515CD" w:rsidP="00235BE6">
      <w:pPr>
        <w:pStyle w:val="Default"/>
        <w:numPr>
          <w:ilvl w:val="0"/>
          <w:numId w:val="30"/>
        </w:numPr>
        <w:spacing w:line="360" w:lineRule="auto"/>
        <w:jc w:val="both"/>
      </w:pPr>
      <w:r w:rsidRPr="008515CD">
        <w:t xml:space="preserve">Virtanen, P., Gommers, R., Oliphant, T. E., Haberland, M., Reddy, T., Cournapeau, D., ... &amp; van der Walt, S. J. (2020). SciPy 1.0: fundamental algorithms for scientific computing in Python. Nature Methods, 17(3), 261-272. </w:t>
      </w:r>
      <w:hyperlink r:id="rId28" w:history="1">
        <w:r w:rsidRPr="008515CD">
          <w:rPr>
            <w:rStyle w:val="Hipervnculo"/>
            <w:color w:val="000000" w:themeColor="text1"/>
            <w:u w:val="none"/>
          </w:rPr>
          <w:t>https://scipy.org/</w:t>
        </w:r>
      </w:hyperlink>
    </w:p>
    <w:p w14:paraId="16D94033" w14:textId="6646E2B7" w:rsidR="008515CD" w:rsidRDefault="008515CD" w:rsidP="00235BE6">
      <w:pPr>
        <w:pStyle w:val="Default"/>
        <w:numPr>
          <w:ilvl w:val="0"/>
          <w:numId w:val="30"/>
        </w:numPr>
        <w:spacing w:line="360" w:lineRule="auto"/>
        <w:jc w:val="both"/>
      </w:pPr>
      <w:r w:rsidRPr="008515CD">
        <w:t xml:space="preserve">Ali, M., Jankowski, A., &amp; Roy, A. (2020). PyCaret: An open source, low-code machine learning library in Python. arXiv preprint arXiv:2005.13547. </w:t>
      </w:r>
      <w:hyperlink r:id="rId29" w:history="1">
        <w:r w:rsidRPr="008515CD">
          <w:rPr>
            <w:rStyle w:val="Hipervnculo"/>
            <w:color w:val="000000" w:themeColor="text1"/>
            <w:u w:val="none"/>
          </w:rPr>
          <w:t>https://www.pycaret.org/</w:t>
        </w:r>
      </w:hyperlink>
    </w:p>
    <w:p w14:paraId="3A9833A2" w14:textId="0D300289" w:rsidR="008515CD" w:rsidRDefault="008515CD" w:rsidP="008515CD">
      <w:pPr>
        <w:pStyle w:val="Default"/>
        <w:numPr>
          <w:ilvl w:val="0"/>
          <w:numId w:val="30"/>
        </w:numPr>
        <w:spacing w:line="360" w:lineRule="auto"/>
        <w:jc w:val="both"/>
      </w:pPr>
      <w:r>
        <w:t>López Esquivel, S. (2015). Algoritmos de Agrupamiento para Datos Mixtos. Instituto Nacional de Astrofísica, Óptica y Electrónica. Recuperado de https://inaoe.repositorioinstitucional.mx/jspui/bitstream/1009/628/1/LopezES.p</w:t>
      </w:r>
      <w:r w:rsidR="00235BE6">
        <w:t>d</w:t>
      </w:r>
      <w:r>
        <w:t>f</w:t>
      </w:r>
    </w:p>
    <w:p w14:paraId="62C80E4C" w14:textId="1A59669D" w:rsidR="008515CD" w:rsidRDefault="008515CD" w:rsidP="00235BE6">
      <w:pPr>
        <w:pStyle w:val="Default"/>
        <w:numPr>
          <w:ilvl w:val="0"/>
          <w:numId w:val="30"/>
        </w:numPr>
        <w:spacing w:line="360" w:lineRule="auto"/>
        <w:jc w:val="both"/>
      </w:pPr>
      <w:r>
        <w:t>Hernández, E. (2006). Análisis de Algoritmos de Clustering para Datos Categóricos. Centro de Investigación y de Estudios Avanzados del Instituto Politécnico Nacional. Recuperado de https://www.cs.cinvestav.mx/TesisGraduados/2006/tesisEdnaHernandez.pdf</w:t>
      </w:r>
    </w:p>
    <w:p w14:paraId="10EA7B8D" w14:textId="2FD9528D" w:rsidR="008515CD" w:rsidRDefault="008515CD" w:rsidP="00235BE6">
      <w:pPr>
        <w:pStyle w:val="Default"/>
        <w:numPr>
          <w:ilvl w:val="0"/>
          <w:numId w:val="30"/>
        </w:numPr>
        <w:spacing w:line="360" w:lineRule="auto"/>
        <w:jc w:val="both"/>
      </w:pPr>
      <w:r>
        <w:t>Amazon Web Services. (s.f.). ¿Qué es Python? Recuperado de https://aws.amazon.com/es/what-is/python/</w:t>
      </w:r>
    </w:p>
    <w:p w14:paraId="67F6E9BC" w14:textId="77777777" w:rsidR="00840FF7" w:rsidRDefault="00840FF7" w:rsidP="00840FF7">
      <w:pPr>
        <w:pStyle w:val="Default"/>
        <w:numPr>
          <w:ilvl w:val="0"/>
          <w:numId w:val="30"/>
        </w:numPr>
        <w:spacing w:line="360" w:lineRule="auto"/>
        <w:jc w:val="both"/>
      </w:pPr>
      <w:r>
        <w:t xml:space="preserve">Huang, Z. (1998). </w:t>
      </w:r>
      <w:proofErr w:type="spellStart"/>
      <w:r>
        <w:t>Extensions</w:t>
      </w:r>
      <w:proofErr w:type="spellEnd"/>
      <w:r>
        <w:t xml:space="preserve"> to </w:t>
      </w:r>
      <w:proofErr w:type="spellStart"/>
      <w:r>
        <w:t>the</w:t>
      </w:r>
      <w:proofErr w:type="spellEnd"/>
      <w:r>
        <w:t xml:space="preserve"> k-</w:t>
      </w:r>
      <w:proofErr w:type="spellStart"/>
      <w:r>
        <w:t>Means</w:t>
      </w:r>
      <w:proofErr w:type="spellEnd"/>
      <w:r>
        <w:t xml:space="preserve"> </w:t>
      </w:r>
      <w:proofErr w:type="spellStart"/>
      <w:r>
        <w:t>Algorithm</w:t>
      </w:r>
      <w:proofErr w:type="spellEnd"/>
      <w:r>
        <w:t xml:space="preserve"> </w:t>
      </w:r>
      <w:proofErr w:type="spellStart"/>
      <w:r>
        <w:t>for</w:t>
      </w:r>
      <w:proofErr w:type="spellEnd"/>
      <w:r>
        <w:t xml:space="preserve"> </w:t>
      </w:r>
      <w:proofErr w:type="spellStart"/>
      <w:r>
        <w:t>Clustering</w:t>
      </w:r>
      <w:proofErr w:type="spellEnd"/>
      <w:r>
        <w:t xml:space="preserve"> </w:t>
      </w:r>
      <w:proofErr w:type="spellStart"/>
      <w:r>
        <w:t>Large</w:t>
      </w:r>
      <w:proofErr w:type="spellEnd"/>
      <w:r>
        <w:t xml:space="preserve"> Data Sets with </w:t>
      </w:r>
      <w:proofErr w:type="spellStart"/>
      <w:r>
        <w:t>Categorical</w:t>
      </w:r>
      <w:proofErr w:type="spellEnd"/>
      <w:r>
        <w:t xml:space="preserve"> </w:t>
      </w:r>
      <w:proofErr w:type="spellStart"/>
      <w:r>
        <w:t>Values</w:t>
      </w:r>
      <w:proofErr w:type="spellEnd"/>
      <w:r>
        <w:t xml:space="preserve">. Data </w:t>
      </w:r>
      <w:proofErr w:type="spellStart"/>
      <w:r>
        <w:t>Mining</w:t>
      </w:r>
      <w:proofErr w:type="spellEnd"/>
      <w:r>
        <w:t xml:space="preserve"> and </w:t>
      </w:r>
      <w:proofErr w:type="spellStart"/>
      <w:r>
        <w:t>Knowledge</w:t>
      </w:r>
      <w:proofErr w:type="spellEnd"/>
      <w:r>
        <w:t xml:space="preserve"> Discovery, 2(3), 283-304.</w:t>
      </w:r>
    </w:p>
    <w:p w14:paraId="0671C79D" w14:textId="77777777" w:rsidR="00840FF7" w:rsidRDefault="00840FF7" w:rsidP="00840FF7">
      <w:pPr>
        <w:pStyle w:val="Default"/>
        <w:numPr>
          <w:ilvl w:val="0"/>
          <w:numId w:val="30"/>
        </w:numPr>
        <w:spacing w:line="360" w:lineRule="auto"/>
        <w:jc w:val="both"/>
      </w:pPr>
      <w:r>
        <w:t xml:space="preserve">Huang, Z. (1997). </w:t>
      </w:r>
      <w:proofErr w:type="spellStart"/>
      <w:r>
        <w:t>Clustering</w:t>
      </w:r>
      <w:proofErr w:type="spellEnd"/>
      <w:r>
        <w:t xml:space="preserve"> </w:t>
      </w:r>
      <w:proofErr w:type="spellStart"/>
      <w:r>
        <w:t>Large</w:t>
      </w:r>
      <w:proofErr w:type="spellEnd"/>
      <w:r>
        <w:t xml:space="preserve"> Data Sets with </w:t>
      </w:r>
      <w:proofErr w:type="spellStart"/>
      <w:r>
        <w:t>Mixed</w:t>
      </w:r>
      <w:proofErr w:type="spellEnd"/>
      <w:r>
        <w:t xml:space="preserve"> </w:t>
      </w:r>
      <w:proofErr w:type="spellStart"/>
      <w:r>
        <w:t>Numeric</w:t>
      </w:r>
      <w:proofErr w:type="spellEnd"/>
      <w:r>
        <w:t xml:space="preserve"> and </w:t>
      </w:r>
      <w:proofErr w:type="spellStart"/>
      <w:r>
        <w:t>Categorical</w:t>
      </w:r>
      <w:proofErr w:type="spellEnd"/>
      <w:r>
        <w:t xml:space="preserve"> </w:t>
      </w:r>
      <w:proofErr w:type="spellStart"/>
      <w:r>
        <w:t>Values</w:t>
      </w:r>
      <w:proofErr w:type="spellEnd"/>
      <w:r>
        <w:t xml:space="preserve">. </w:t>
      </w: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w:t>
      </w:r>
      <w:proofErr w:type="spellStart"/>
      <w:r>
        <w:t>First</w:t>
      </w:r>
      <w:proofErr w:type="spellEnd"/>
      <w:r>
        <w:t xml:space="preserve"> </w:t>
      </w:r>
      <w:proofErr w:type="spellStart"/>
      <w:r>
        <w:t>Pacific</w:t>
      </w:r>
      <w:proofErr w:type="spellEnd"/>
      <w:r>
        <w:t xml:space="preserve">-Asia </w:t>
      </w:r>
      <w:proofErr w:type="spellStart"/>
      <w:r>
        <w:t>Conference</w:t>
      </w:r>
      <w:proofErr w:type="spellEnd"/>
      <w:r>
        <w:t xml:space="preserve"> </w:t>
      </w:r>
      <w:proofErr w:type="spellStart"/>
      <w:r>
        <w:t>on</w:t>
      </w:r>
      <w:proofErr w:type="spellEnd"/>
      <w:r>
        <w:t xml:space="preserve"> </w:t>
      </w:r>
      <w:proofErr w:type="spellStart"/>
      <w:r>
        <w:t>Knowledge</w:t>
      </w:r>
      <w:proofErr w:type="spellEnd"/>
      <w:r>
        <w:t xml:space="preserve"> Discovery and Data </w:t>
      </w:r>
      <w:proofErr w:type="spellStart"/>
      <w:r>
        <w:t>Mining</w:t>
      </w:r>
      <w:proofErr w:type="spellEnd"/>
      <w:r>
        <w:t>, 21-34.</w:t>
      </w:r>
    </w:p>
    <w:p w14:paraId="56037E3E" w14:textId="77777777" w:rsidR="00840FF7" w:rsidRDefault="00840FF7" w:rsidP="00840FF7">
      <w:pPr>
        <w:pStyle w:val="Default"/>
        <w:numPr>
          <w:ilvl w:val="0"/>
          <w:numId w:val="30"/>
        </w:numPr>
        <w:spacing w:line="360" w:lineRule="auto"/>
        <w:jc w:val="both"/>
      </w:pPr>
      <w:r>
        <w:lastRenderedPageBreak/>
        <w:t>López, E. S. (2006). Algoritmo K-</w:t>
      </w:r>
      <w:proofErr w:type="spellStart"/>
      <w:r>
        <w:t>Prototypes</w:t>
      </w:r>
      <w:proofErr w:type="spellEnd"/>
      <w:r>
        <w:t xml:space="preserve"> para </w:t>
      </w:r>
      <w:proofErr w:type="spellStart"/>
      <w:r>
        <w:t>Clustering</w:t>
      </w:r>
      <w:proofErr w:type="spellEnd"/>
      <w:r>
        <w:t xml:space="preserve"> con Datos Mixtos. Tesis de Maestría, Instituto Nacional de Astrofísica, Óptica y Electrónica. </w:t>
      </w:r>
      <w:proofErr w:type="spellStart"/>
      <w:r>
        <w:t>Retrieved</w:t>
      </w:r>
      <w:proofErr w:type="spellEnd"/>
      <w:r>
        <w:t xml:space="preserve"> </w:t>
      </w:r>
      <w:proofErr w:type="spellStart"/>
      <w:r>
        <w:t>from</w:t>
      </w:r>
      <w:proofErr w:type="spellEnd"/>
      <w:r>
        <w:t xml:space="preserve"> https://inaoe.repositorioinstitucional.mx/jspui/bitstream/1009/628/1/LopezES.pdf</w:t>
      </w:r>
    </w:p>
    <w:p w14:paraId="67A3485B" w14:textId="77777777" w:rsidR="00840FF7" w:rsidRDefault="00840FF7" w:rsidP="00840FF7">
      <w:pPr>
        <w:pStyle w:val="Default"/>
        <w:spacing w:line="360" w:lineRule="auto"/>
        <w:ind w:left="360"/>
        <w:jc w:val="both"/>
      </w:pPr>
    </w:p>
    <w:p w14:paraId="04CB065F" w14:textId="5F0EF0CE" w:rsidR="008515CD" w:rsidRDefault="00840FF7" w:rsidP="00840FF7">
      <w:pPr>
        <w:pStyle w:val="Default"/>
        <w:numPr>
          <w:ilvl w:val="0"/>
          <w:numId w:val="30"/>
        </w:numPr>
        <w:spacing w:line="360" w:lineRule="auto"/>
        <w:jc w:val="both"/>
      </w:pPr>
      <w:r>
        <w:t xml:space="preserve">Hernández, E. (2006). Análisis Comparativo de Algoritmos de </w:t>
      </w:r>
      <w:proofErr w:type="spellStart"/>
      <w:r>
        <w:t>Clustering</w:t>
      </w:r>
      <w:proofErr w:type="spellEnd"/>
      <w:r>
        <w:t xml:space="preserve">. Tesis de Doctorado, Centro de Investigación y de Estudios Avanzados del IPN. </w:t>
      </w:r>
      <w:proofErr w:type="spellStart"/>
      <w:r>
        <w:t>Retrieved</w:t>
      </w:r>
      <w:proofErr w:type="spellEnd"/>
      <w:r>
        <w:t xml:space="preserve"> </w:t>
      </w:r>
      <w:proofErr w:type="spellStart"/>
      <w:r>
        <w:t>from</w:t>
      </w:r>
      <w:proofErr w:type="spellEnd"/>
      <w:r>
        <w:t xml:space="preserve"> https://www.cs.cinvestav.mx/TesisGraduados/2006/tesisEdnaHernandez.pdf</w:t>
      </w:r>
    </w:p>
    <w:p w14:paraId="3BC5EB42" w14:textId="3A8491E7" w:rsidR="00013853" w:rsidRPr="00013853" w:rsidRDefault="00013853" w:rsidP="00013853">
      <w:pPr>
        <w:pStyle w:val="Prrafodelista"/>
        <w:numPr>
          <w:ilvl w:val="0"/>
          <w:numId w:val="30"/>
        </w:numPr>
        <w:spacing w:line="360" w:lineRule="auto"/>
        <w:jc w:val="both"/>
        <w:rPr>
          <w:rFonts w:ascii="Arial" w:hAnsi="Arial" w:cs="Arial"/>
          <w:sz w:val="24"/>
          <w:szCs w:val="24"/>
        </w:rPr>
      </w:pPr>
      <w:r w:rsidRPr="00013853">
        <w:rPr>
          <w:rFonts w:ascii="Arial" w:hAnsi="Arial" w:cs="Arial"/>
          <w:sz w:val="24"/>
          <w:szCs w:val="24"/>
        </w:rPr>
        <w:t xml:space="preserve">Huang, Z. (1998). </w:t>
      </w:r>
      <w:proofErr w:type="spellStart"/>
      <w:r w:rsidRPr="00013853">
        <w:rPr>
          <w:rFonts w:ascii="Arial" w:hAnsi="Arial" w:cs="Arial"/>
          <w:sz w:val="24"/>
          <w:szCs w:val="24"/>
        </w:rPr>
        <w:t>Extensions</w:t>
      </w:r>
      <w:proofErr w:type="spellEnd"/>
      <w:r w:rsidRPr="00013853">
        <w:rPr>
          <w:rFonts w:ascii="Arial" w:hAnsi="Arial" w:cs="Arial"/>
          <w:sz w:val="24"/>
          <w:szCs w:val="24"/>
        </w:rPr>
        <w:t xml:space="preserve"> to </w:t>
      </w:r>
      <w:proofErr w:type="spellStart"/>
      <w:r w:rsidRPr="00013853">
        <w:rPr>
          <w:rFonts w:ascii="Arial" w:hAnsi="Arial" w:cs="Arial"/>
          <w:sz w:val="24"/>
          <w:szCs w:val="24"/>
        </w:rPr>
        <w:t>the</w:t>
      </w:r>
      <w:proofErr w:type="spellEnd"/>
      <w:r w:rsidRPr="00013853">
        <w:rPr>
          <w:rFonts w:ascii="Arial" w:hAnsi="Arial" w:cs="Arial"/>
          <w:sz w:val="24"/>
          <w:szCs w:val="24"/>
        </w:rPr>
        <w:t xml:space="preserve"> k-</w:t>
      </w:r>
      <w:proofErr w:type="spellStart"/>
      <w:r w:rsidRPr="00013853">
        <w:rPr>
          <w:rFonts w:ascii="Arial" w:hAnsi="Arial" w:cs="Arial"/>
          <w:sz w:val="24"/>
          <w:szCs w:val="24"/>
        </w:rPr>
        <w:t>Means</w:t>
      </w:r>
      <w:proofErr w:type="spellEnd"/>
      <w:r w:rsidRPr="00013853">
        <w:rPr>
          <w:rFonts w:ascii="Arial" w:hAnsi="Arial" w:cs="Arial"/>
          <w:sz w:val="24"/>
          <w:szCs w:val="24"/>
        </w:rPr>
        <w:t xml:space="preserve"> </w:t>
      </w:r>
      <w:proofErr w:type="spellStart"/>
      <w:r w:rsidRPr="00013853">
        <w:rPr>
          <w:rFonts w:ascii="Arial" w:hAnsi="Arial" w:cs="Arial"/>
          <w:sz w:val="24"/>
          <w:szCs w:val="24"/>
        </w:rPr>
        <w:t>Algorithm</w:t>
      </w:r>
      <w:proofErr w:type="spellEnd"/>
      <w:r w:rsidRPr="00013853">
        <w:rPr>
          <w:rFonts w:ascii="Arial" w:hAnsi="Arial" w:cs="Arial"/>
          <w:sz w:val="24"/>
          <w:szCs w:val="24"/>
        </w:rPr>
        <w:t xml:space="preserve"> </w:t>
      </w:r>
      <w:proofErr w:type="spellStart"/>
      <w:r w:rsidRPr="00013853">
        <w:rPr>
          <w:rFonts w:ascii="Arial" w:hAnsi="Arial" w:cs="Arial"/>
          <w:sz w:val="24"/>
          <w:szCs w:val="24"/>
        </w:rPr>
        <w:t>for</w:t>
      </w:r>
      <w:proofErr w:type="spellEnd"/>
      <w:r w:rsidRPr="00013853">
        <w:rPr>
          <w:rFonts w:ascii="Arial" w:hAnsi="Arial" w:cs="Arial"/>
          <w:sz w:val="24"/>
          <w:szCs w:val="24"/>
        </w:rPr>
        <w:t xml:space="preserve"> </w:t>
      </w:r>
      <w:proofErr w:type="spellStart"/>
      <w:r w:rsidRPr="00013853">
        <w:rPr>
          <w:rFonts w:ascii="Arial" w:hAnsi="Arial" w:cs="Arial"/>
          <w:sz w:val="24"/>
          <w:szCs w:val="24"/>
        </w:rPr>
        <w:t>Clustering</w:t>
      </w:r>
      <w:proofErr w:type="spellEnd"/>
      <w:r w:rsidRPr="00013853">
        <w:rPr>
          <w:rFonts w:ascii="Arial" w:hAnsi="Arial" w:cs="Arial"/>
          <w:sz w:val="24"/>
          <w:szCs w:val="24"/>
        </w:rPr>
        <w:t xml:space="preserve"> </w:t>
      </w:r>
      <w:proofErr w:type="spellStart"/>
      <w:r w:rsidRPr="00013853">
        <w:rPr>
          <w:rFonts w:ascii="Arial" w:hAnsi="Arial" w:cs="Arial"/>
          <w:sz w:val="24"/>
          <w:szCs w:val="24"/>
        </w:rPr>
        <w:t>Large</w:t>
      </w:r>
      <w:proofErr w:type="spellEnd"/>
      <w:r w:rsidRPr="00013853">
        <w:rPr>
          <w:rFonts w:ascii="Arial" w:hAnsi="Arial" w:cs="Arial"/>
          <w:sz w:val="24"/>
          <w:szCs w:val="24"/>
        </w:rPr>
        <w:t xml:space="preserve"> Data Sets with </w:t>
      </w:r>
      <w:proofErr w:type="spellStart"/>
      <w:r w:rsidRPr="00013853">
        <w:rPr>
          <w:rFonts w:ascii="Arial" w:hAnsi="Arial" w:cs="Arial"/>
          <w:sz w:val="24"/>
          <w:szCs w:val="24"/>
        </w:rPr>
        <w:t>Categorical</w:t>
      </w:r>
      <w:proofErr w:type="spellEnd"/>
      <w:r w:rsidRPr="00013853">
        <w:rPr>
          <w:rFonts w:ascii="Arial" w:hAnsi="Arial" w:cs="Arial"/>
          <w:sz w:val="24"/>
          <w:szCs w:val="24"/>
        </w:rPr>
        <w:t xml:space="preserve"> </w:t>
      </w:r>
      <w:proofErr w:type="spellStart"/>
      <w:r w:rsidRPr="00013853">
        <w:rPr>
          <w:rFonts w:ascii="Arial" w:hAnsi="Arial" w:cs="Arial"/>
          <w:sz w:val="24"/>
          <w:szCs w:val="24"/>
        </w:rPr>
        <w:t>Values</w:t>
      </w:r>
      <w:proofErr w:type="spellEnd"/>
      <w:r w:rsidRPr="00013853">
        <w:rPr>
          <w:rFonts w:ascii="Arial" w:hAnsi="Arial" w:cs="Arial"/>
          <w:sz w:val="24"/>
          <w:szCs w:val="24"/>
        </w:rPr>
        <w:t xml:space="preserve">. </w:t>
      </w:r>
      <w:r w:rsidRPr="00013853">
        <w:rPr>
          <w:rStyle w:val="nfasis"/>
          <w:rFonts w:ascii="Arial" w:hAnsi="Arial" w:cs="Arial"/>
          <w:sz w:val="24"/>
          <w:szCs w:val="24"/>
        </w:rPr>
        <w:t xml:space="preserve">Data </w:t>
      </w:r>
      <w:proofErr w:type="spellStart"/>
      <w:r w:rsidRPr="00013853">
        <w:rPr>
          <w:rStyle w:val="nfasis"/>
          <w:rFonts w:ascii="Arial" w:hAnsi="Arial" w:cs="Arial"/>
          <w:sz w:val="24"/>
          <w:szCs w:val="24"/>
        </w:rPr>
        <w:t>Mining</w:t>
      </w:r>
      <w:proofErr w:type="spellEnd"/>
      <w:r w:rsidRPr="00013853">
        <w:rPr>
          <w:rStyle w:val="nfasis"/>
          <w:rFonts w:ascii="Arial" w:hAnsi="Arial" w:cs="Arial"/>
          <w:sz w:val="24"/>
          <w:szCs w:val="24"/>
        </w:rPr>
        <w:t xml:space="preserve"> and </w:t>
      </w:r>
      <w:proofErr w:type="spellStart"/>
      <w:r w:rsidRPr="00013853">
        <w:rPr>
          <w:rStyle w:val="nfasis"/>
          <w:rFonts w:ascii="Arial" w:hAnsi="Arial" w:cs="Arial"/>
          <w:sz w:val="24"/>
          <w:szCs w:val="24"/>
        </w:rPr>
        <w:t>Knowledge</w:t>
      </w:r>
      <w:proofErr w:type="spellEnd"/>
      <w:r w:rsidRPr="00013853">
        <w:rPr>
          <w:rStyle w:val="nfasis"/>
          <w:rFonts w:ascii="Arial" w:hAnsi="Arial" w:cs="Arial"/>
          <w:sz w:val="24"/>
          <w:szCs w:val="24"/>
        </w:rPr>
        <w:t xml:space="preserve"> Discovery</w:t>
      </w:r>
      <w:r w:rsidRPr="00013853">
        <w:rPr>
          <w:rFonts w:ascii="Arial" w:hAnsi="Arial" w:cs="Arial"/>
          <w:sz w:val="24"/>
          <w:szCs w:val="24"/>
        </w:rPr>
        <w:t>, 2(3), 283-304.</w:t>
      </w:r>
    </w:p>
    <w:p w14:paraId="32DF231C" w14:textId="31F83F29" w:rsidR="00013853" w:rsidRPr="00013853" w:rsidRDefault="00013853" w:rsidP="00013853">
      <w:pPr>
        <w:pStyle w:val="Prrafodelista"/>
        <w:numPr>
          <w:ilvl w:val="0"/>
          <w:numId w:val="30"/>
        </w:numPr>
        <w:spacing w:line="360" w:lineRule="auto"/>
        <w:jc w:val="both"/>
        <w:rPr>
          <w:rFonts w:ascii="Arial" w:hAnsi="Arial" w:cs="Arial"/>
          <w:sz w:val="24"/>
          <w:szCs w:val="24"/>
        </w:rPr>
      </w:pPr>
      <w:r w:rsidRPr="00013853">
        <w:rPr>
          <w:rFonts w:ascii="Arial" w:hAnsi="Arial" w:cs="Arial"/>
          <w:sz w:val="24"/>
          <w:szCs w:val="24"/>
        </w:rPr>
        <w:t xml:space="preserve">Huang, Z. (1997). </w:t>
      </w:r>
      <w:proofErr w:type="spellStart"/>
      <w:r w:rsidRPr="00013853">
        <w:rPr>
          <w:rFonts w:ascii="Arial" w:hAnsi="Arial" w:cs="Arial"/>
          <w:sz w:val="24"/>
          <w:szCs w:val="24"/>
        </w:rPr>
        <w:t>Clustering</w:t>
      </w:r>
      <w:proofErr w:type="spellEnd"/>
      <w:r w:rsidRPr="00013853">
        <w:rPr>
          <w:rFonts w:ascii="Arial" w:hAnsi="Arial" w:cs="Arial"/>
          <w:sz w:val="24"/>
          <w:szCs w:val="24"/>
        </w:rPr>
        <w:t xml:space="preserve"> </w:t>
      </w:r>
      <w:proofErr w:type="spellStart"/>
      <w:r w:rsidRPr="00013853">
        <w:rPr>
          <w:rFonts w:ascii="Arial" w:hAnsi="Arial" w:cs="Arial"/>
          <w:sz w:val="24"/>
          <w:szCs w:val="24"/>
        </w:rPr>
        <w:t>Large</w:t>
      </w:r>
      <w:proofErr w:type="spellEnd"/>
      <w:r w:rsidRPr="00013853">
        <w:rPr>
          <w:rFonts w:ascii="Arial" w:hAnsi="Arial" w:cs="Arial"/>
          <w:sz w:val="24"/>
          <w:szCs w:val="24"/>
        </w:rPr>
        <w:t xml:space="preserve"> Data Sets with </w:t>
      </w:r>
      <w:proofErr w:type="spellStart"/>
      <w:r w:rsidRPr="00013853">
        <w:rPr>
          <w:rFonts w:ascii="Arial" w:hAnsi="Arial" w:cs="Arial"/>
          <w:sz w:val="24"/>
          <w:szCs w:val="24"/>
        </w:rPr>
        <w:t>Mixed</w:t>
      </w:r>
      <w:proofErr w:type="spellEnd"/>
      <w:r w:rsidRPr="00013853">
        <w:rPr>
          <w:rFonts w:ascii="Arial" w:hAnsi="Arial" w:cs="Arial"/>
          <w:sz w:val="24"/>
          <w:szCs w:val="24"/>
        </w:rPr>
        <w:t xml:space="preserve"> </w:t>
      </w:r>
      <w:proofErr w:type="spellStart"/>
      <w:r w:rsidRPr="00013853">
        <w:rPr>
          <w:rFonts w:ascii="Arial" w:hAnsi="Arial" w:cs="Arial"/>
          <w:sz w:val="24"/>
          <w:szCs w:val="24"/>
        </w:rPr>
        <w:t>Numeric</w:t>
      </w:r>
      <w:proofErr w:type="spellEnd"/>
      <w:r w:rsidRPr="00013853">
        <w:rPr>
          <w:rFonts w:ascii="Arial" w:hAnsi="Arial" w:cs="Arial"/>
          <w:sz w:val="24"/>
          <w:szCs w:val="24"/>
        </w:rPr>
        <w:t xml:space="preserve"> and </w:t>
      </w:r>
      <w:proofErr w:type="spellStart"/>
      <w:r w:rsidRPr="00013853">
        <w:rPr>
          <w:rFonts w:ascii="Arial" w:hAnsi="Arial" w:cs="Arial"/>
          <w:sz w:val="24"/>
          <w:szCs w:val="24"/>
        </w:rPr>
        <w:t>Categorical</w:t>
      </w:r>
      <w:proofErr w:type="spellEnd"/>
      <w:r w:rsidRPr="00013853">
        <w:rPr>
          <w:rFonts w:ascii="Arial" w:hAnsi="Arial" w:cs="Arial"/>
          <w:sz w:val="24"/>
          <w:szCs w:val="24"/>
        </w:rPr>
        <w:t xml:space="preserve"> </w:t>
      </w:r>
      <w:proofErr w:type="spellStart"/>
      <w:r w:rsidRPr="00013853">
        <w:rPr>
          <w:rFonts w:ascii="Arial" w:hAnsi="Arial" w:cs="Arial"/>
          <w:sz w:val="24"/>
          <w:szCs w:val="24"/>
        </w:rPr>
        <w:t>Values</w:t>
      </w:r>
      <w:proofErr w:type="spellEnd"/>
      <w:r w:rsidRPr="00013853">
        <w:rPr>
          <w:rFonts w:ascii="Arial" w:hAnsi="Arial" w:cs="Arial"/>
          <w:sz w:val="24"/>
          <w:szCs w:val="24"/>
        </w:rPr>
        <w:t xml:space="preserve">. </w:t>
      </w:r>
      <w:proofErr w:type="spellStart"/>
      <w:r w:rsidRPr="00013853">
        <w:rPr>
          <w:rStyle w:val="nfasis"/>
          <w:rFonts w:ascii="Arial" w:hAnsi="Arial" w:cs="Arial"/>
          <w:sz w:val="24"/>
          <w:szCs w:val="24"/>
        </w:rPr>
        <w:t>Proceedings</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of</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the</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First</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Pacific</w:t>
      </w:r>
      <w:proofErr w:type="spellEnd"/>
      <w:r w:rsidRPr="00013853">
        <w:rPr>
          <w:rStyle w:val="nfasis"/>
          <w:rFonts w:ascii="Arial" w:hAnsi="Arial" w:cs="Arial"/>
          <w:sz w:val="24"/>
          <w:szCs w:val="24"/>
        </w:rPr>
        <w:t xml:space="preserve">-Asia </w:t>
      </w:r>
      <w:proofErr w:type="spellStart"/>
      <w:r w:rsidRPr="00013853">
        <w:rPr>
          <w:rStyle w:val="nfasis"/>
          <w:rFonts w:ascii="Arial" w:hAnsi="Arial" w:cs="Arial"/>
          <w:sz w:val="24"/>
          <w:szCs w:val="24"/>
        </w:rPr>
        <w:t>Conference</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on</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Knowledge</w:t>
      </w:r>
      <w:proofErr w:type="spellEnd"/>
      <w:r w:rsidRPr="00013853">
        <w:rPr>
          <w:rStyle w:val="nfasis"/>
          <w:rFonts w:ascii="Arial" w:hAnsi="Arial" w:cs="Arial"/>
          <w:sz w:val="24"/>
          <w:szCs w:val="24"/>
        </w:rPr>
        <w:t xml:space="preserve"> Discovery and Data </w:t>
      </w:r>
      <w:proofErr w:type="spellStart"/>
      <w:r w:rsidRPr="00013853">
        <w:rPr>
          <w:rStyle w:val="nfasis"/>
          <w:rFonts w:ascii="Arial" w:hAnsi="Arial" w:cs="Arial"/>
          <w:sz w:val="24"/>
          <w:szCs w:val="24"/>
        </w:rPr>
        <w:t>Mining</w:t>
      </w:r>
      <w:proofErr w:type="spellEnd"/>
      <w:r w:rsidRPr="00013853">
        <w:rPr>
          <w:rFonts w:ascii="Arial" w:hAnsi="Arial" w:cs="Arial"/>
          <w:sz w:val="24"/>
          <w:szCs w:val="24"/>
        </w:rPr>
        <w:t>, 21-34.</w:t>
      </w:r>
    </w:p>
    <w:p w14:paraId="3552C4BC" w14:textId="038C4C45" w:rsidR="00013853" w:rsidRPr="00013853" w:rsidRDefault="00013853" w:rsidP="00013853">
      <w:pPr>
        <w:pStyle w:val="Prrafodelista"/>
        <w:numPr>
          <w:ilvl w:val="0"/>
          <w:numId w:val="30"/>
        </w:numPr>
        <w:spacing w:line="360" w:lineRule="auto"/>
        <w:jc w:val="both"/>
        <w:rPr>
          <w:rFonts w:ascii="Arial" w:hAnsi="Arial" w:cs="Arial"/>
          <w:sz w:val="24"/>
          <w:szCs w:val="24"/>
        </w:rPr>
      </w:pPr>
      <w:proofErr w:type="spellStart"/>
      <w:r w:rsidRPr="00013853">
        <w:rPr>
          <w:rFonts w:ascii="Arial" w:hAnsi="Arial" w:cs="Arial"/>
          <w:sz w:val="24"/>
          <w:szCs w:val="24"/>
        </w:rPr>
        <w:t>Siers</w:t>
      </w:r>
      <w:proofErr w:type="spellEnd"/>
      <w:r w:rsidRPr="00013853">
        <w:rPr>
          <w:rFonts w:ascii="Arial" w:hAnsi="Arial" w:cs="Arial"/>
          <w:sz w:val="24"/>
          <w:szCs w:val="24"/>
        </w:rPr>
        <w:t xml:space="preserve">, M. J., &amp; Soria, E. M. (2017). </w:t>
      </w:r>
      <w:proofErr w:type="spellStart"/>
      <w:r w:rsidRPr="00013853">
        <w:rPr>
          <w:rFonts w:ascii="Arial" w:hAnsi="Arial" w:cs="Arial"/>
          <w:sz w:val="24"/>
          <w:szCs w:val="24"/>
        </w:rPr>
        <w:t>Optimizing</w:t>
      </w:r>
      <w:proofErr w:type="spellEnd"/>
      <w:r w:rsidRPr="00013853">
        <w:rPr>
          <w:rFonts w:ascii="Arial" w:hAnsi="Arial" w:cs="Arial"/>
          <w:sz w:val="24"/>
          <w:szCs w:val="24"/>
        </w:rPr>
        <w:t xml:space="preserve"> </w:t>
      </w:r>
      <w:proofErr w:type="spellStart"/>
      <w:r w:rsidRPr="00013853">
        <w:rPr>
          <w:rFonts w:ascii="Arial" w:hAnsi="Arial" w:cs="Arial"/>
          <w:sz w:val="24"/>
          <w:szCs w:val="24"/>
        </w:rPr>
        <w:t>the</w:t>
      </w:r>
      <w:proofErr w:type="spellEnd"/>
      <w:r w:rsidRPr="00013853">
        <w:rPr>
          <w:rFonts w:ascii="Arial" w:hAnsi="Arial" w:cs="Arial"/>
          <w:sz w:val="24"/>
          <w:szCs w:val="24"/>
        </w:rPr>
        <w:t xml:space="preserve">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w:t>
      </w:r>
      <w:proofErr w:type="spellStart"/>
      <w:r w:rsidRPr="00013853">
        <w:rPr>
          <w:rFonts w:ascii="Arial" w:hAnsi="Arial" w:cs="Arial"/>
          <w:sz w:val="24"/>
          <w:szCs w:val="24"/>
        </w:rPr>
        <w:t>Clustering</w:t>
      </w:r>
      <w:proofErr w:type="spellEnd"/>
      <w:r w:rsidRPr="00013853">
        <w:rPr>
          <w:rFonts w:ascii="Arial" w:hAnsi="Arial" w:cs="Arial"/>
          <w:sz w:val="24"/>
          <w:szCs w:val="24"/>
        </w:rPr>
        <w:t xml:space="preserve"> </w:t>
      </w:r>
      <w:proofErr w:type="spellStart"/>
      <w:r w:rsidRPr="00013853">
        <w:rPr>
          <w:rFonts w:ascii="Arial" w:hAnsi="Arial" w:cs="Arial"/>
          <w:sz w:val="24"/>
          <w:szCs w:val="24"/>
        </w:rPr>
        <w:t>Algorithm</w:t>
      </w:r>
      <w:proofErr w:type="spellEnd"/>
      <w:r w:rsidRPr="00013853">
        <w:rPr>
          <w:rFonts w:ascii="Arial" w:hAnsi="Arial" w:cs="Arial"/>
          <w:sz w:val="24"/>
          <w:szCs w:val="24"/>
        </w:rPr>
        <w:t xml:space="preserve"> </w:t>
      </w:r>
      <w:proofErr w:type="spellStart"/>
      <w:r w:rsidRPr="00013853">
        <w:rPr>
          <w:rFonts w:ascii="Arial" w:hAnsi="Arial" w:cs="Arial"/>
          <w:sz w:val="24"/>
          <w:szCs w:val="24"/>
        </w:rPr>
        <w:t>Using</w:t>
      </w:r>
      <w:proofErr w:type="spellEnd"/>
      <w:r w:rsidRPr="00013853">
        <w:rPr>
          <w:rFonts w:ascii="Arial" w:hAnsi="Arial" w:cs="Arial"/>
          <w:sz w:val="24"/>
          <w:szCs w:val="24"/>
        </w:rPr>
        <w:t xml:space="preserve"> </w:t>
      </w:r>
      <w:proofErr w:type="spellStart"/>
      <w:r w:rsidRPr="00013853">
        <w:rPr>
          <w:rFonts w:ascii="Arial" w:hAnsi="Arial" w:cs="Arial"/>
          <w:sz w:val="24"/>
          <w:szCs w:val="24"/>
        </w:rPr>
        <w:t>Genetic</w:t>
      </w:r>
      <w:proofErr w:type="spellEnd"/>
      <w:r w:rsidRPr="00013853">
        <w:rPr>
          <w:rFonts w:ascii="Arial" w:hAnsi="Arial" w:cs="Arial"/>
          <w:sz w:val="24"/>
          <w:szCs w:val="24"/>
        </w:rPr>
        <w:t xml:space="preserve"> </w:t>
      </w:r>
      <w:proofErr w:type="spellStart"/>
      <w:r w:rsidRPr="00013853">
        <w:rPr>
          <w:rFonts w:ascii="Arial" w:hAnsi="Arial" w:cs="Arial"/>
          <w:sz w:val="24"/>
          <w:szCs w:val="24"/>
        </w:rPr>
        <w:t>Algorithms</w:t>
      </w:r>
      <w:proofErr w:type="spellEnd"/>
      <w:r w:rsidRPr="00013853">
        <w:rPr>
          <w:rFonts w:ascii="Arial" w:hAnsi="Arial" w:cs="Arial"/>
          <w:sz w:val="24"/>
          <w:szCs w:val="24"/>
        </w:rPr>
        <w:t xml:space="preserve">. </w:t>
      </w:r>
      <w:proofErr w:type="spellStart"/>
      <w:r w:rsidRPr="00013853">
        <w:rPr>
          <w:rStyle w:val="nfasis"/>
          <w:rFonts w:ascii="Arial" w:hAnsi="Arial" w:cs="Arial"/>
          <w:sz w:val="24"/>
          <w:szCs w:val="24"/>
        </w:rPr>
        <w:t>Applied</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Soft</w:t>
      </w:r>
      <w:proofErr w:type="spellEnd"/>
      <w:r w:rsidRPr="00013853">
        <w:rPr>
          <w:rStyle w:val="nfasis"/>
          <w:rFonts w:ascii="Arial" w:hAnsi="Arial" w:cs="Arial"/>
          <w:sz w:val="24"/>
          <w:szCs w:val="24"/>
        </w:rPr>
        <w:t xml:space="preserve"> Computing</w:t>
      </w:r>
      <w:r w:rsidRPr="00013853">
        <w:rPr>
          <w:rFonts w:ascii="Arial" w:hAnsi="Arial" w:cs="Arial"/>
          <w:sz w:val="24"/>
          <w:szCs w:val="24"/>
        </w:rPr>
        <w:t>, 55, 196-207.</w:t>
      </w:r>
    </w:p>
    <w:p w14:paraId="435238CA" w14:textId="133A83F4" w:rsidR="00013853" w:rsidRPr="00013853" w:rsidRDefault="00013853" w:rsidP="00013853">
      <w:pPr>
        <w:pStyle w:val="Prrafodelista"/>
        <w:numPr>
          <w:ilvl w:val="0"/>
          <w:numId w:val="30"/>
        </w:numPr>
        <w:spacing w:line="360" w:lineRule="auto"/>
        <w:jc w:val="both"/>
        <w:rPr>
          <w:rFonts w:ascii="Arial" w:hAnsi="Arial" w:cs="Arial"/>
          <w:sz w:val="24"/>
          <w:szCs w:val="24"/>
        </w:rPr>
      </w:pPr>
      <w:r w:rsidRPr="00013853">
        <w:rPr>
          <w:rFonts w:ascii="Arial" w:hAnsi="Arial" w:cs="Arial"/>
          <w:sz w:val="24"/>
          <w:szCs w:val="24"/>
        </w:rPr>
        <w:t xml:space="preserve">Wang, H., &amp; Luan, Y. (2015). </w:t>
      </w:r>
      <w:proofErr w:type="spellStart"/>
      <w:r w:rsidRPr="00013853">
        <w:rPr>
          <w:rFonts w:ascii="Arial" w:hAnsi="Arial" w:cs="Arial"/>
          <w:sz w:val="24"/>
          <w:szCs w:val="24"/>
        </w:rPr>
        <w:t>Clustering</w:t>
      </w:r>
      <w:proofErr w:type="spellEnd"/>
      <w:r w:rsidRPr="00013853">
        <w:rPr>
          <w:rFonts w:ascii="Arial" w:hAnsi="Arial" w:cs="Arial"/>
          <w:sz w:val="24"/>
          <w:szCs w:val="24"/>
        </w:rPr>
        <w:t xml:space="preserve"> </w:t>
      </w:r>
      <w:proofErr w:type="spellStart"/>
      <w:r w:rsidRPr="00013853">
        <w:rPr>
          <w:rFonts w:ascii="Arial" w:hAnsi="Arial" w:cs="Arial"/>
          <w:sz w:val="24"/>
          <w:szCs w:val="24"/>
        </w:rPr>
        <w:t>Mixed</w:t>
      </w:r>
      <w:proofErr w:type="spellEnd"/>
      <w:r w:rsidRPr="00013853">
        <w:rPr>
          <w:rFonts w:ascii="Arial" w:hAnsi="Arial" w:cs="Arial"/>
          <w:sz w:val="24"/>
          <w:szCs w:val="24"/>
        </w:rPr>
        <w:t xml:space="preserve">-Type Data </w:t>
      </w:r>
      <w:proofErr w:type="spellStart"/>
      <w:r w:rsidRPr="00013853">
        <w:rPr>
          <w:rFonts w:ascii="Arial" w:hAnsi="Arial" w:cs="Arial"/>
          <w:sz w:val="24"/>
          <w:szCs w:val="24"/>
        </w:rPr>
        <w:t>Using</w:t>
      </w:r>
      <w:proofErr w:type="spellEnd"/>
      <w:r w:rsidRPr="00013853">
        <w:rPr>
          <w:rFonts w:ascii="Arial" w:hAnsi="Arial" w:cs="Arial"/>
          <w:sz w:val="24"/>
          <w:szCs w:val="24"/>
        </w:rPr>
        <w:t xml:space="preserve">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w:t>
      </w:r>
      <w:proofErr w:type="spellStart"/>
      <w:r w:rsidRPr="00013853">
        <w:rPr>
          <w:rFonts w:ascii="Arial" w:hAnsi="Arial" w:cs="Arial"/>
          <w:sz w:val="24"/>
          <w:szCs w:val="24"/>
        </w:rPr>
        <w:t>Algorithm</w:t>
      </w:r>
      <w:proofErr w:type="spellEnd"/>
      <w:r w:rsidRPr="00013853">
        <w:rPr>
          <w:rFonts w:ascii="Arial" w:hAnsi="Arial" w:cs="Arial"/>
          <w:sz w:val="24"/>
          <w:szCs w:val="24"/>
        </w:rPr>
        <w:t xml:space="preserve">. </w:t>
      </w:r>
      <w:proofErr w:type="spellStart"/>
      <w:r w:rsidRPr="00013853">
        <w:rPr>
          <w:rStyle w:val="nfasis"/>
          <w:rFonts w:ascii="Arial" w:hAnsi="Arial" w:cs="Arial"/>
          <w:sz w:val="24"/>
          <w:szCs w:val="24"/>
        </w:rPr>
        <w:t>Journal</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of</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Bioinformatics</w:t>
      </w:r>
      <w:proofErr w:type="spellEnd"/>
      <w:r w:rsidRPr="00013853">
        <w:rPr>
          <w:rStyle w:val="nfasis"/>
          <w:rFonts w:ascii="Arial" w:hAnsi="Arial" w:cs="Arial"/>
          <w:sz w:val="24"/>
          <w:szCs w:val="24"/>
        </w:rPr>
        <w:t xml:space="preserve"> and </w:t>
      </w:r>
      <w:proofErr w:type="spellStart"/>
      <w:r w:rsidRPr="00013853">
        <w:rPr>
          <w:rStyle w:val="nfasis"/>
          <w:rFonts w:ascii="Arial" w:hAnsi="Arial" w:cs="Arial"/>
          <w:sz w:val="24"/>
          <w:szCs w:val="24"/>
        </w:rPr>
        <w:t>Computational</w:t>
      </w:r>
      <w:proofErr w:type="spellEnd"/>
      <w:r w:rsidRPr="00013853">
        <w:rPr>
          <w:rStyle w:val="nfasis"/>
          <w:rFonts w:ascii="Arial" w:hAnsi="Arial" w:cs="Arial"/>
          <w:sz w:val="24"/>
          <w:szCs w:val="24"/>
        </w:rPr>
        <w:t xml:space="preserve"> </w:t>
      </w:r>
      <w:proofErr w:type="spellStart"/>
      <w:r w:rsidRPr="00013853">
        <w:rPr>
          <w:rStyle w:val="nfasis"/>
          <w:rFonts w:ascii="Arial" w:hAnsi="Arial" w:cs="Arial"/>
          <w:sz w:val="24"/>
          <w:szCs w:val="24"/>
        </w:rPr>
        <w:t>Biology</w:t>
      </w:r>
      <w:proofErr w:type="spellEnd"/>
      <w:r w:rsidRPr="00013853">
        <w:rPr>
          <w:rFonts w:ascii="Arial" w:hAnsi="Arial" w:cs="Arial"/>
          <w:sz w:val="24"/>
          <w:szCs w:val="24"/>
        </w:rPr>
        <w:t>, 13(1), 1550004.</w:t>
      </w:r>
    </w:p>
    <w:p w14:paraId="445964B7" w14:textId="7ED1F2F5" w:rsidR="00013853" w:rsidRPr="00013853" w:rsidRDefault="00013853" w:rsidP="00013853">
      <w:pPr>
        <w:pStyle w:val="Prrafodelista"/>
        <w:numPr>
          <w:ilvl w:val="0"/>
          <w:numId w:val="30"/>
        </w:numPr>
        <w:spacing w:line="360" w:lineRule="auto"/>
        <w:jc w:val="both"/>
        <w:rPr>
          <w:rFonts w:ascii="Arial" w:hAnsi="Arial" w:cs="Arial"/>
          <w:sz w:val="24"/>
          <w:szCs w:val="24"/>
        </w:rPr>
      </w:pPr>
      <w:r w:rsidRPr="00013853">
        <w:rPr>
          <w:rFonts w:ascii="Arial" w:hAnsi="Arial" w:cs="Arial"/>
          <w:sz w:val="24"/>
          <w:szCs w:val="24"/>
        </w:rPr>
        <w:t>López, E. S. (2006). Algoritmo K-</w:t>
      </w:r>
      <w:proofErr w:type="spellStart"/>
      <w:r w:rsidRPr="00013853">
        <w:rPr>
          <w:rFonts w:ascii="Arial" w:hAnsi="Arial" w:cs="Arial"/>
          <w:sz w:val="24"/>
          <w:szCs w:val="24"/>
        </w:rPr>
        <w:t>Prototypes</w:t>
      </w:r>
      <w:proofErr w:type="spellEnd"/>
      <w:r w:rsidRPr="00013853">
        <w:rPr>
          <w:rFonts w:ascii="Arial" w:hAnsi="Arial" w:cs="Arial"/>
          <w:sz w:val="24"/>
          <w:szCs w:val="24"/>
        </w:rPr>
        <w:t xml:space="preserve"> para </w:t>
      </w:r>
      <w:proofErr w:type="spellStart"/>
      <w:r w:rsidRPr="00013853">
        <w:rPr>
          <w:rFonts w:ascii="Arial" w:hAnsi="Arial" w:cs="Arial"/>
          <w:sz w:val="24"/>
          <w:szCs w:val="24"/>
        </w:rPr>
        <w:t>Clustering</w:t>
      </w:r>
      <w:proofErr w:type="spellEnd"/>
      <w:r w:rsidRPr="00013853">
        <w:rPr>
          <w:rFonts w:ascii="Arial" w:hAnsi="Arial" w:cs="Arial"/>
          <w:sz w:val="24"/>
          <w:szCs w:val="24"/>
        </w:rPr>
        <w:t xml:space="preserve"> con Datos Mixtos. </w:t>
      </w:r>
      <w:r w:rsidRPr="00013853">
        <w:rPr>
          <w:rStyle w:val="nfasis"/>
          <w:rFonts w:ascii="Arial" w:hAnsi="Arial" w:cs="Arial"/>
          <w:sz w:val="24"/>
          <w:szCs w:val="24"/>
        </w:rPr>
        <w:t>Tesis de Maestría, Instituto Nacional de Astrofísica, Óptica y Electrónica</w:t>
      </w:r>
      <w:r w:rsidRPr="00013853">
        <w:rPr>
          <w:rFonts w:ascii="Arial" w:hAnsi="Arial" w:cs="Arial"/>
          <w:sz w:val="24"/>
          <w:szCs w:val="24"/>
        </w:rPr>
        <w:t xml:space="preserve">. </w:t>
      </w:r>
      <w:proofErr w:type="spellStart"/>
      <w:r w:rsidRPr="00013853">
        <w:rPr>
          <w:rFonts w:ascii="Arial" w:hAnsi="Arial" w:cs="Arial"/>
          <w:sz w:val="24"/>
          <w:szCs w:val="24"/>
        </w:rPr>
        <w:t>Retrieved</w:t>
      </w:r>
      <w:proofErr w:type="spellEnd"/>
      <w:r w:rsidRPr="00013853">
        <w:rPr>
          <w:rFonts w:ascii="Arial" w:hAnsi="Arial" w:cs="Arial"/>
          <w:sz w:val="24"/>
          <w:szCs w:val="24"/>
        </w:rPr>
        <w:t xml:space="preserve"> </w:t>
      </w:r>
      <w:proofErr w:type="spellStart"/>
      <w:r w:rsidRPr="00013853">
        <w:rPr>
          <w:rFonts w:ascii="Arial" w:hAnsi="Arial" w:cs="Arial"/>
          <w:sz w:val="24"/>
          <w:szCs w:val="24"/>
        </w:rPr>
        <w:t>from</w:t>
      </w:r>
      <w:proofErr w:type="spellEnd"/>
      <w:r w:rsidRPr="00013853">
        <w:rPr>
          <w:rFonts w:ascii="Arial" w:hAnsi="Arial" w:cs="Arial"/>
          <w:sz w:val="24"/>
          <w:szCs w:val="24"/>
        </w:rPr>
        <w:t xml:space="preserve"> </w:t>
      </w:r>
      <w:hyperlink r:id="rId30" w:tgtFrame="_new" w:history="1">
        <w:r w:rsidRPr="00013853">
          <w:rPr>
            <w:rStyle w:val="Hipervnculo"/>
            <w:rFonts w:ascii="Arial" w:hAnsi="Arial" w:cs="Arial"/>
            <w:color w:val="auto"/>
            <w:sz w:val="24"/>
            <w:szCs w:val="24"/>
            <w:u w:val="none"/>
          </w:rPr>
          <w:t>https://inaoe.repositorioinstitucional.mx/jspui/bitstream/1009/628/1/LopezES.pdf</w:t>
        </w:r>
      </w:hyperlink>
    </w:p>
    <w:p w14:paraId="1447D738" w14:textId="26F6EED5" w:rsidR="00013853" w:rsidRPr="00013853" w:rsidRDefault="00013853" w:rsidP="00013853">
      <w:pPr>
        <w:pStyle w:val="Default"/>
        <w:numPr>
          <w:ilvl w:val="0"/>
          <w:numId w:val="30"/>
        </w:numPr>
        <w:spacing w:line="360" w:lineRule="auto"/>
        <w:jc w:val="both"/>
        <w:rPr>
          <w:color w:val="auto"/>
        </w:rPr>
      </w:pPr>
      <w:r w:rsidRPr="00013853">
        <w:rPr>
          <w:color w:val="auto"/>
        </w:rPr>
        <w:t xml:space="preserve">Hernández, E. (2006). Análisis Comparativo de Algoritmos de </w:t>
      </w:r>
      <w:proofErr w:type="spellStart"/>
      <w:r w:rsidRPr="00013853">
        <w:rPr>
          <w:color w:val="auto"/>
        </w:rPr>
        <w:t>Clustering</w:t>
      </w:r>
      <w:proofErr w:type="spellEnd"/>
      <w:r w:rsidRPr="00013853">
        <w:rPr>
          <w:color w:val="auto"/>
        </w:rPr>
        <w:t xml:space="preserve">. </w:t>
      </w:r>
      <w:r w:rsidRPr="00013853">
        <w:rPr>
          <w:rStyle w:val="nfasis"/>
          <w:color w:val="auto"/>
        </w:rPr>
        <w:t>Tesis de Doctorado, Centro de Investigación y de Estudios Avanzados del IPN</w:t>
      </w:r>
      <w:r w:rsidRPr="00013853">
        <w:rPr>
          <w:color w:val="auto"/>
        </w:rPr>
        <w:t xml:space="preserve">. </w:t>
      </w:r>
      <w:proofErr w:type="spellStart"/>
      <w:r w:rsidRPr="00013853">
        <w:rPr>
          <w:color w:val="auto"/>
        </w:rPr>
        <w:t>Retrieved</w:t>
      </w:r>
      <w:proofErr w:type="spellEnd"/>
      <w:r w:rsidRPr="00013853">
        <w:rPr>
          <w:color w:val="auto"/>
        </w:rPr>
        <w:t xml:space="preserve"> </w:t>
      </w:r>
      <w:proofErr w:type="spellStart"/>
      <w:r w:rsidRPr="00013853">
        <w:rPr>
          <w:color w:val="auto"/>
        </w:rPr>
        <w:t>from</w:t>
      </w:r>
      <w:proofErr w:type="spellEnd"/>
      <w:r w:rsidRPr="00013853">
        <w:rPr>
          <w:color w:val="auto"/>
        </w:rPr>
        <w:t xml:space="preserve"> </w:t>
      </w:r>
      <w:hyperlink r:id="rId31" w:tgtFrame="_new" w:history="1">
        <w:r w:rsidRPr="00013853">
          <w:rPr>
            <w:rStyle w:val="Hipervnculo"/>
            <w:color w:val="auto"/>
            <w:u w:val="none"/>
          </w:rPr>
          <w:t>https://www.cs.cinvestav.mx/TesisGraduados/2006/tesisEdnaHernandez.pdf</w:t>
        </w:r>
      </w:hyperlink>
    </w:p>
    <w:p w14:paraId="20534AA2" w14:textId="77777777" w:rsidR="00293798" w:rsidRPr="00F87C0D" w:rsidRDefault="00293798" w:rsidP="006F2A33">
      <w:pPr>
        <w:pStyle w:val="Default"/>
        <w:spacing w:line="360" w:lineRule="auto"/>
        <w:jc w:val="both"/>
      </w:pPr>
    </w:p>
    <w:p w14:paraId="779641AB" w14:textId="77777777" w:rsidR="00F87C0D" w:rsidRPr="00463F5B" w:rsidRDefault="00F87C0D" w:rsidP="006F2A33">
      <w:pPr>
        <w:pStyle w:val="Ttulo1"/>
        <w:spacing w:line="360" w:lineRule="auto"/>
      </w:pPr>
      <w:bookmarkStart w:id="112" w:name="_Toc162863700"/>
      <w:bookmarkStart w:id="113" w:name="_Toc169975435"/>
      <w:r w:rsidRPr="00463F5B">
        <w:lastRenderedPageBreak/>
        <w:t>Anexos</w:t>
      </w:r>
      <w:bookmarkEnd w:id="112"/>
      <w:bookmarkEnd w:id="113"/>
    </w:p>
    <w:p w14:paraId="5A6238E7" w14:textId="77777777" w:rsidR="00F87C0D" w:rsidRPr="00F87C0D" w:rsidRDefault="00F87C0D" w:rsidP="006F2A33">
      <w:pPr>
        <w:pStyle w:val="Default"/>
        <w:spacing w:line="360" w:lineRule="auto"/>
        <w:ind w:left="720"/>
        <w:jc w:val="both"/>
        <w:rPr>
          <w:b/>
          <w:bCs/>
        </w:rPr>
      </w:pPr>
    </w:p>
    <w:p w14:paraId="052DD275" w14:textId="63BA5DC0" w:rsidR="00F87C0D" w:rsidRDefault="00F87C0D" w:rsidP="006F2A33">
      <w:pPr>
        <w:pStyle w:val="Default"/>
        <w:spacing w:line="360" w:lineRule="auto"/>
        <w:jc w:val="both"/>
        <w:rPr>
          <w:highlight w:val="yellow"/>
        </w:rPr>
      </w:pPr>
      <w:r w:rsidRPr="00A00B86">
        <w:rPr>
          <w:highlight w:val="yellow"/>
        </w:rPr>
        <w:t xml:space="preserve">Carta de autorización por parte de la empresa u organización para la titulación y otros si son necesarios. </w:t>
      </w:r>
    </w:p>
    <w:p w14:paraId="7FAB746D" w14:textId="77777777" w:rsidR="00F94FE6" w:rsidRPr="00A00B86" w:rsidRDefault="00F94FE6" w:rsidP="006F2A33">
      <w:pPr>
        <w:pStyle w:val="Default"/>
        <w:spacing w:line="360" w:lineRule="auto"/>
        <w:jc w:val="both"/>
        <w:rPr>
          <w:highlight w:val="yellow"/>
        </w:rPr>
      </w:pPr>
    </w:p>
    <w:p w14:paraId="0D622E32" w14:textId="188E37ED" w:rsidR="00232EFC" w:rsidRDefault="00232EFC" w:rsidP="006F2A33">
      <w:pPr>
        <w:spacing w:line="360" w:lineRule="auto"/>
        <w:jc w:val="both"/>
      </w:pPr>
    </w:p>
    <w:p w14:paraId="060321B1" w14:textId="6D450F20" w:rsidR="00F87C0D" w:rsidRPr="00A00B86" w:rsidRDefault="00F87C0D" w:rsidP="006F2A33">
      <w:pPr>
        <w:spacing w:line="360" w:lineRule="auto"/>
        <w:jc w:val="center"/>
        <w:rPr>
          <w:rFonts w:ascii="Arial" w:hAnsi="Arial" w:cs="Arial"/>
          <w:b/>
          <w:bCs/>
          <w:sz w:val="24"/>
          <w:szCs w:val="24"/>
          <w:highlight w:val="yellow"/>
        </w:rPr>
      </w:pPr>
      <w:r w:rsidRPr="00A00B86">
        <w:rPr>
          <w:rFonts w:ascii="Arial" w:hAnsi="Arial" w:cs="Arial"/>
          <w:b/>
          <w:bCs/>
          <w:sz w:val="24"/>
          <w:szCs w:val="24"/>
          <w:highlight w:val="yellow"/>
        </w:rPr>
        <w:t>FORMATO GENERAL</w:t>
      </w:r>
    </w:p>
    <w:p w14:paraId="4130435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Tipo de fuentes: Arial </w:t>
      </w:r>
    </w:p>
    <w:p w14:paraId="73952C3C"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Tamaño: 12 texto, 13 subtítulos y 14 títulos.</w:t>
      </w:r>
    </w:p>
    <w:p w14:paraId="3CCEF7C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Alineación: Justificada (Referencias alineadas a la izquierda)</w:t>
      </w:r>
    </w:p>
    <w:p w14:paraId="6B0367A0"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Márgenes: superior 2.5 cm. , inferior 2.5 cm., izq. 3.0 cm y der. 2.5 cm.</w:t>
      </w:r>
    </w:p>
    <w:p w14:paraId="7CAB4E05"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Paginación: abajo a la derecha a partir de la Introducción</w:t>
      </w:r>
    </w:p>
    <w:p w14:paraId="52DD21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 xml:space="preserve">Interlineado: 1.5 </w:t>
      </w:r>
    </w:p>
    <w:p w14:paraId="08577BE9"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Las citas textuales si tienen cinco o más renglones, utilizar sangría</w:t>
      </w:r>
    </w:p>
    <w:p w14:paraId="1F39470E"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Títulos, subtítulos y encabezados no llevan puntuación</w:t>
      </w:r>
    </w:p>
    <w:p w14:paraId="73679A6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Utilizar esquema de numerado decimal, máximo tres niveles. Ejem.</w:t>
      </w:r>
    </w:p>
    <w:p w14:paraId="689B7C11"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 Marco Teórico</w:t>
      </w:r>
    </w:p>
    <w:p w14:paraId="2FF394C8" w14:textId="77777777" w:rsidR="00F87C0D" w:rsidRPr="00A00B86" w:rsidRDefault="00F87C0D" w:rsidP="006F2A33">
      <w:pPr>
        <w:spacing w:line="360" w:lineRule="auto"/>
        <w:ind w:left="2124"/>
        <w:jc w:val="both"/>
        <w:rPr>
          <w:rFonts w:ascii="Arial" w:hAnsi="Arial" w:cs="Arial"/>
          <w:b/>
          <w:bCs/>
          <w:sz w:val="24"/>
          <w:szCs w:val="24"/>
          <w:highlight w:val="yellow"/>
        </w:rPr>
      </w:pPr>
      <w:r w:rsidRPr="00A00B86">
        <w:rPr>
          <w:rFonts w:ascii="Arial" w:hAnsi="Arial" w:cs="Arial"/>
          <w:b/>
          <w:bCs/>
          <w:sz w:val="24"/>
          <w:szCs w:val="24"/>
          <w:highlight w:val="yellow"/>
        </w:rPr>
        <w:t>3.1 Bases de datos</w:t>
      </w:r>
    </w:p>
    <w:p w14:paraId="2E9F991F" w14:textId="77777777" w:rsidR="00F87C0D" w:rsidRPr="00A00B86" w:rsidRDefault="00F87C0D" w:rsidP="006F2A33">
      <w:pPr>
        <w:spacing w:line="360" w:lineRule="auto"/>
        <w:ind w:left="2124"/>
        <w:jc w:val="both"/>
        <w:rPr>
          <w:rFonts w:ascii="Arial" w:hAnsi="Arial" w:cs="Arial"/>
          <w:sz w:val="24"/>
          <w:szCs w:val="24"/>
          <w:highlight w:val="yellow"/>
        </w:rPr>
      </w:pPr>
      <w:r w:rsidRPr="00A00B86">
        <w:rPr>
          <w:rFonts w:ascii="Arial" w:hAnsi="Arial" w:cs="Arial"/>
          <w:b/>
          <w:bCs/>
          <w:sz w:val="24"/>
          <w:szCs w:val="24"/>
          <w:highlight w:val="yellow"/>
        </w:rPr>
        <w:t>3.1.1 Oracle</w:t>
      </w:r>
    </w:p>
    <w:p w14:paraId="3BC1F348"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Anexos se ordenan con letras mayúsculas de la A a la Z.</w:t>
      </w:r>
    </w:p>
    <w:p w14:paraId="1A9EF3C4"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Encabezados: Los títulos y subtítulos en negritas.</w:t>
      </w:r>
    </w:p>
    <w:p w14:paraId="5EFA5B2D" w14:textId="77777777" w:rsidR="00F87C0D" w:rsidRPr="00A00B86" w:rsidRDefault="00F87C0D" w:rsidP="006F2A33">
      <w:pPr>
        <w:pStyle w:val="Prrafodelista"/>
        <w:numPr>
          <w:ilvl w:val="0"/>
          <w:numId w:val="2"/>
        </w:numPr>
        <w:spacing w:line="360" w:lineRule="auto"/>
        <w:jc w:val="both"/>
        <w:rPr>
          <w:rFonts w:ascii="Arial" w:hAnsi="Arial" w:cs="Arial"/>
          <w:sz w:val="24"/>
          <w:szCs w:val="24"/>
          <w:highlight w:val="yellow"/>
        </w:rPr>
      </w:pPr>
      <w:r w:rsidRPr="00A00B86">
        <w:rPr>
          <w:rFonts w:ascii="Arial" w:hAnsi="Arial" w:cs="Arial"/>
          <w:sz w:val="24"/>
          <w:szCs w:val="24"/>
          <w:highlight w:val="yellow"/>
        </w:rPr>
        <w:t>Los títulos inician en una nueva hoja</w:t>
      </w:r>
    </w:p>
    <w:p w14:paraId="7B63F486" w14:textId="44A8AB65" w:rsidR="00F87C0D" w:rsidRPr="00F87C0D" w:rsidRDefault="00F87C0D" w:rsidP="006F2A33">
      <w:pPr>
        <w:spacing w:line="360" w:lineRule="auto"/>
        <w:jc w:val="both"/>
        <w:rPr>
          <w:rFonts w:ascii="Arial" w:hAnsi="Arial" w:cs="Arial"/>
          <w:sz w:val="24"/>
          <w:szCs w:val="24"/>
        </w:rPr>
      </w:pPr>
    </w:p>
    <w:p w14:paraId="15C41F21" w14:textId="1FEAFBDF" w:rsidR="00F87C0D" w:rsidRPr="00F87C0D" w:rsidRDefault="00F87C0D" w:rsidP="006F2A33">
      <w:pPr>
        <w:spacing w:line="360" w:lineRule="auto"/>
        <w:jc w:val="both"/>
        <w:rPr>
          <w:rFonts w:ascii="Arial" w:hAnsi="Arial" w:cs="Arial"/>
          <w:sz w:val="24"/>
          <w:szCs w:val="24"/>
        </w:rPr>
      </w:pPr>
    </w:p>
    <w:p w14:paraId="14CD6D69" w14:textId="27EB0EFE" w:rsidR="00F87C0D" w:rsidRPr="00F87C0D" w:rsidRDefault="00F87C0D" w:rsidP="006F2A33">
      <w:pPr>
        <w:spacing w:line="360" w:lineRule="auto"/>
        <w:jc w:val="both"/>
        <w:rPr>
          <w:rFonts w:ascii="Arial" w:hAnsi="Arial" w:cs="Arial"/>
          <w:sz w:val="24"/>
          <w:szCs w:val="24"/>
        </w:rPr>
      </w:pPr>
    </w:p>
    <w:p w14:paraId="7FAAE270" w14:textId="77777777" w:rsidR="00F87C0D" w:rsidRPr="00F87C0D" w:rsidRDefault="00F87C0D" w:rsidP="006F2A33">
      <w:pPr>
        <w:spacing w:line="360" w:lineRule="auto"/>
        <w:jc w:val="both"/>
        <w:rPr>
          <w:rFonts w:ascii="Arial" w:hAnsi="Arial" w:cs="Arial"/>
          <w:sz w:val="24"/>
          <w:szCs w:val="24"/>
        </w:rPr>
      </w:pPr>
    </w:p>
    <w:sectPr w:rsidR="00F87C0D" w:rsidRPr="00F87C0D" w:rsidSect="001E5B97">
      <w:footerReference w:type="default" r:id="rId32"/>
      <w:pgSz w:w="12240" w:h="15840"/>
      <w:pgMar w:top="1418"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292F4" w14:textId="77777777" w:rsidR="000F0C2B" w:rsidRDefault="000F0C2B" w:rsidP="00700ECD">
      <w:pPr>
        <w:spacing w:after="0" w:line="240" w:lineRule="auto"/>
      </w:pPr>
      <w:r>
        <w:separator/>
      </w:r>
    </w:p>
  </w:endnote>
  <w:endnote w:type="continuationSeparator" w:id="0">
    <w:p w14:paraId="745EE825" w14:textId="77777777" w:rsidR="000F0C2B" w:rsidRDefault="000F0C2B" w:rsidP="0070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627513"/>
      <w:docPartObj>
        <w:docPartGallery w:val="Page Numbers (Bottom of Page)"/>
        <w:docPartUnique/>
      </w:docPartObj>
    </w:sdtPr>
    <w:sdtContent>
      <w:p w14:paraId="5DC12D66" w14:textId="03B880C3" w:rsidR="008E18C8" w:rsidRDefault="008E18C8">
        <w:pPr>
          <w:pStyle w:val="Piedepgina"/>
          <w:jc w:val="right"/>
        </w:pPr>
        <w:r>
          <w:fldChar w:fldCharType="begin"/>
        </w:r>
        <w:r>
          <w:instrText>PAGE   \* MERGEFORMAT</w:instrText>
        </w:r>
        <w:r>
          <w:fldChar w:fldCharType="separate"/>
        </w:r>
        <w:r w:rsidRPr="00995792">
          <w:rPr>
            <w:noProof/>
            <w:lang w:val="es-ES"/>
          </w:rPr>
          <w:t>5</w:t>
        </w:r>
        <w:r>
          <w:fldChar w:fldCharType="end"/>
        </w:r>
      </w:p>
    </w:sdtContent>
  </w:sdt>
  <w:p w14:paraId="7A96A4D6" w14:textId="77777777" w:rsidR="008E18C8" w:rsidRDefault="008E18C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9FDB" w14:textId="45ECDDDD" w:rsidR="008E18C8" w:rsidRDefault="008E18C8">
    <w:pPr>
      <w:pStyle w:val="Piedepgina"/>
      <w:jc w:val="right"/>
    </w:pPr>
  </w:p>
  <w:p w14:paraId="50D29609" w14:textId="77777777" w:rsidR="008E18C8" w:rsidRDefault="008E18C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0031398"/>
      <w:docPartObj>
        <w:docPartGallery w:val="Page Numbers (Bottom of Page)"/>
        <w:docPartUnique/>
      </w:docPartObj>
    </w:sdtPr>
    <w:sdtContent>
      <w:p w14:paraId="08012B72" w14:textId="25991E53" w:rsidR="008E18C8" w:rsidRDefault="008E18C8">
        <w:pPr>
          <w:pStyle w:val="Piedepgina"/>
          <w:jc w:val="right"/>
        </w:pPr>
        <w:r>
          <w:fldChar w:fldCharType="begin"/>
        </w:r>
        <w:r>
          <w:instrText>PAGE   \* MERGEFORMAT</w:instrText>
        </w:r>
        <w:r>
          <w:fldChar w:fldCharType="separate"/>
        </w:r>
        <w:r w:rsidR="00B7389D" w:rsidRPr="00B7389D">
          <w:rPr>
            <w:noProof/>
            <w:lang w:val="es-ES"/>
          </w:rPr>
          <w:t>25</w:t>
        </w:r>
        <w:r>
          <w:fldChar w:fldCharType="end"/>
        </w:r>
      </w:p>
    </w:sdtContent>
  </w:sdt>
  <w:p w14:paraId="2FEC74A1" w14:textId="77777777" w:rsidR="008E18C8" w:rsidRDefault="008E18C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381E8" w14:textId="77777777" w:rsidR="000F0C2B" w:rsidRDefault="000F0C2B" w:rsidP="00700ECD">
      <w:pPr>
        <w:spacing w:after="0" w:line="240" w:lineRule="auto"/>
      </w:pPr>
      <w:r>
        <w:separator/>
      </w:r>
    </w:p>
  </w:footnote>
  <w:footnote w:type="continuationSeparator" w:id="0">
    <w:p w14:paraId="21AEF459" w14:textId="77777777" w:rsidR="000F0C2B" w:rsidRDefault="000F0C2B" w:rsidP="0070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00BA8" w14:textId="63795F56" w:rsidR="008E18C8" w:rsidRDefault="008E18C8">
    <w:pPr>
      <w:pStyle w:val="Encabezado"/>
    </w:pPr>
    <w:r>
      <w:rPr>
        <w:noProof/>
        <w:lang w:eastAsia="es-MX"/>
      </w:rPr>
      <w:drawing>
        <wp:anchor distT="0" distB="0" distL="114300" distR="114300" simplePos="0" relativeHeight="251657216" behindDoc="0" locked="0" layoutInCell="1" allowOverlap="1" wp14:anchorId="3B09542B" wp14:editId="6FEED41A">
          <wp:simplePos x="0" y="0"/>
          <wp:positionH relativeFrom="column">
            <wp:posOffset>4037668</wp:posOffset>
          </wp:positionH>
          <wp:positionV relativeFrom="paragraph">
            <wp:posOffset>7810</wp:posOffset>
          </wp:positionV>
          <wp:extent cx="2339439" cy="1032915"/>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2336" behindDoc="1" locked="0" layoutInCell="1" allowOverlap="1" wp14:anchorId="384BEB86" wp14:editId="539733BE">
          <wp:simplePos x="0" y="0"/>
          <wp:positionH relativeFrom="margin">
            <wp:posOffset>-236987</wp:posOffset>
          </wp:positionH>
          <wp:positionV relativeFrom="paragraph">
            <wp:posOffset>-63162</wp:posOffset>
          </wp:positionV>
          <wp:extent cx="3138170" cy="1246909"/>
          <wp:effectExtent l="0" t="0" r="508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158CF" w14:textId="69DFBB96" w:rsidR="008E18C8" w:rsidRDefault="008E18C8">
    <w:pPr>
      <w:pStyle w:val="Encabezado"/>
    </w:pPr>
    <w:r>
      <w:rPr>
        <w:noProof/>
        <w:lang w:eastAsia="es-MX"/>
      </w:rPr>
      <w:drawing>
        <wp:anchor distT="0" distB="0" distL="114300" distR="114300" simplePos="0" relativeHeight="251681280" behindDoc="0" locked="0" layoutInCell="1" allowOverlap="1" wp14:anchorId="7D3710A6" wp14:editId="4486B035">
          <wp:simplePos x="0" y="0"/>
          <wp:positionH relativeFrom="column">
            <wp:posOffset>4037668</wp:posOffset>
          </wp:positionH>
          <wp:positionV relativeFrom="paragraph">
            <wp:posOffset>7810</wp:posOffset>
          </wp:positionV>
          <wp:extent cx="2339439" cy="1032915"/>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39439" cy="1032915"/>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700736" behindDoc="1" locked="0" layoutInCell="1" allowOverlap="1" wp14:anchorId="7E22BD7D" wp14:editId="15CC5541">
          <wp:simplePos x="0" y="0"/>
          <wp:positionH relativeFrom="margin">
            <wp:posOffset>-236987</wp:posOffset>
          </wp:positionH>
          <wp:positionV relativeFrom="paragraph">
            <wp:posOffset>-63162</wp:posOffset>
          </wp:positionV>
          <wp:extent cx="3138170" cy="1246909"/>
          <wp:effectExtent l="0" t="0" r="508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3172120" cy="1260398"/>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46551" w14:textId="72A43517" w:rsidR="008E18C8" w:rsidRDefault="008E18C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723A"/>
    <w:multiLevelType w:val="hybridMultilevel"/>
    <w:tmpl w:val="EE363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40D11C2"/>
    <w:multiLevelType w:val="hybridMultilevel"/>
    <w:tmpl w:val="42B8E36E"/>
    <w:lvl w:ilvl="0" w:tplc="3D20605C">
      <w:start w:val="1"/>
      <w:numFmt w:val="decimal"/>
      <w:lvlText w:val="%1."/>
      <w:lvlJc w:val="left"/>
      <w:pPr>
        <w:ind w:left="644"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E804A5"/>
    <w:multiLevelType w:val="hybridMultilevel"/>
    <w:tmpl w:val="E0B667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204D01"/>
    <w:multiLevelType w:val="hybridMultilevel"/>
    <w:tmpl w:val="D0166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027669E"/>
    <w:multiLevelType w:val="hybridMultilevel"/>
    <w:tmpl w:val="1F02D5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55045F7"/>
    <w:multiLevelType w:val="multilevel"/>
    <w:tmpl w:val="A96E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BC150C"/>
    <w:multiLevelType w:val="hybridMultilevel"/>
    <w:tmpl w:val="4B1CE9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FC6398"/>
    <w:multiLevelType w:val="hybridMultilevel"/>
    <w:tmpl w:val="276CBE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875769D"/>
    <w:multiLevelType w:val="hybridMultilevel"/>
    <w:tmpl w:val="55700DD6"/>
    <w:lvl w:ilvl="0" w:tplc="3D206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125AD0"/>
    <w:multiLevelType w:val="hybridMultilevel"/>
    <w:tmpl w:val="892CBE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0A34592"/>
    <w:multiLevelType w:val="multilevel"/>
    <w:tmpl w:val="F5EE406E"/>
    <w:styleLink w:val="Nuevoestilo1"/>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4465051"/>
    <w:multiLevelType w:val="hybridMultilevel"/>
    <w:tmpl w:val="DC1240F4"/>
    <w:lvl w:ilvl="0" w:tplc="3D20605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93A55A3"/>
    <w:multiLevelType w:val="hybridMultilevel"/>
    <w:tmpl w:val="1446421E"/>
    <w:lvl w:ilvl="0" w:tplc="A88A1F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C597F52"/>
    <w:multiLevelType w:val="hybridMultilevel"/>
    <w:tmpl w:val="A63268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DBA7BE6"/>
    <w:multiLevelType w:val="hybridMultilevel"/>
    <w:tmpl w:val="D47C29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422300C"/>
    <w:multiLevelType w:val="hybridMultilevel"/>
    <w:tmpl w:val="F496B3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9356FDA"/>
    <w:multiLevelType w:val="hybridMultilevel"/>
    <w:tmpl w:val="9676B1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BC12A79"/>
    <w:multiLevelType w:val="hybridMultilevel"/>
    <w:tmpl w:val="4F2243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EC54D82"/>
    <w:multiLevelType w:val="hybridMultilevel"/>
    <w:tmpl w:val="7AF81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45F239D"/>
    <w:multiLevelType w:val="hybridMultilevel"/>
    <w:tmpl w:val="CC4AB1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E18269F"/>
    <w:multiLevelType w:val="hybridMultilevel"/>
    <w:tmpl w:val="D27C9E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FB62CB7"/>
    <w:multiLevelType w:val="hybridMultilevel"/>
    <w:tmpl w:val="5EDEC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0AA574E"/>
    <w:multiLevelType w:val="hybridMultilevel"/>
    <w:tmpl w:val="11F652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3C02B38"/>
    <w:multiLevelType w:val="hybridMultilevel"/>
    <w:tmpl w:val="B7D631D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4E760EE"/>
    <w:multiLevelType w:val="hybridMultilevel"/>
    <w:tmpl w:val="B01CD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D6B16E0"/>
    <w:multiLevelType w:val="hybridMultilevel"/>
    <w:tmpl w:val="6F80F6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2E40777"/>
    <w:multiLevelType w:val="hybridMultilevel"/>
    <w:tmpl w:val="29BC58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63B03037"/>
    <w:multiLevelType w:val="hybridMultilevel"/>
    <w:tmpl w:val="E3EEE0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CD1A28"/>
    <w:multiLevelType w:val="hybridMultilevel"/>
    <w:tmpl w:val="080AD5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7B71480"/>
    <w:multiLevelType w:val="hybridMultilevel"/>
    <w:tmpl w:val="57AA7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CF832C3"/>
    <w:multiLevelType w:val="hybridMultilevel"/>
    <w:tmpl w:val="5AF868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E243485"/>
    <w:multiLevelType w:val="hybridMultilevel"/>
    <w:tmpl w:val="3C1085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775A88"/>
    <w:multiLevelType w:val="hybridMultilevel"/>
    <w:tmpl w:val="D78C96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84B3A4C"/>
    <w:multiLevelType w:val="hybridMultilevel"/>
    <w:tmpl w:val="A22AB320"/>
    <w:lvl w:ilvl="0" w:tplc="6D06DD92">
      <w:start w:val="1"/>
      <w:numFmt w:val="decimal"/>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9DD6054"/>
    <w:multiLevelType w:val="hybridMultilevel"/>
    <w:tmpl w:val="23D27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C0A529C"/>
    <w:multiLevelType w:val="hybridMultilevel"/>
    <w:tmpl w:val="E0A810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DC66AA1"/>
    <w:multiLevelType w:val="hybridMultilevel"/>
    <w:tmpl w:val="C178D0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78988861">
    <w:abstractNumId w:val="33"/>
  </w:num>
  <w:num w:numId="2" w16cid:durableId="1314872535">
    <w:abstractNumId w:val="1"/>
  </w:num>
  <w:num w:numId="3" w16cid:durableId="1003049284">
    <w:abstractNumId w:val="10"/>
  </w:num>
  <w:num w:numId="4" w16cid:durableId="149842125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95788981">
    <w:abstractNumId w:val="18"/>
  </w:num>
  <w:num w:numId="6" w16cid:durableId="8032794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2881660">
    <w:abstractNumId w:val="21"/>
  </w:num>
  <w:num w:numId="8" w16cid:durableId="854155720">
    <w:abstractNumId w:val="5"/>
  </w:num>
  <w:num w:numId="9" w16cid:durableId="182966545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97347611">
    <w:abstractNumId w:val="6"/>
  </w:num>
  <w:num w:numId="11" w16cid:durableId="1004818316">
    <w:abstractNumId w:val="15"/>
  </w:num>
  <w:num w:numId="12" w16cid:durableId="997031768">
    <w:abstractNumId w:val="13"/>
  </w:num>
  <w:num w:numId="13" w16cid:durableId="388847512">
    <w:abstractNumId w:val="9"/>
  </w:num>
  <w:num w:numId="14" w16cid:durableId="298537581">
    <w:abstractNumId w:val="17"/>
  </w:num>
  <w:num w:numId="15" w16cid:durableId="712583709">
    <w:abstractNumId w:val="32"/>
  </w:num>
  <w:num w:numId="16" w16cid:durableId="2083991531">
    <w:abstractNumId w:val="14"/>
  </w:num>
  <w:num w:numId="17" w16cid:durableId="733043818">
    <w:abstractNumId w:val="20"/>
  </w:num>
  <w:num w:numId="18" w16cid:durableId="1371880129">
    <w:abstractNumId w:val="36"/>
  </w:num>
  <w:num w:numId="19" w16cid:durableId="1067996806">
    <w:abstractNumId w:val="24"/>
  </w:num>
  <w:num w:numId="20" w16cid:durableId="2040160819">
    <w:abstractNumId w:val="25"/>
  </w:num>
  <w:num w:numId="21" w16cid:durableId="410965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2237892">
    <w:abstractNumId w:val="16"/>
  </w:num>
  <w:num w:numId="23" w16cid:durableId="1371296550">
    <w:abstractNumId w:val="22"/>
  </w:num>
  <w:num w:numId="24" w16cid:durableId="595015578">
    <w:abstractNumId w:val="4"/>
  </w:num>
  <w:num w:numId="25" w16cid:durableId="544176995">
    <w:abstractNumId w:val="26"/>
  </w:num>
  <w:num w:numId="26" w16cid:durableId="841509352">
    <w:abstractNumId w:val="23"/>
  </w:num>
  <w:num w:numId="27" w16cid:durableId="770930455">
    <w:abstractNumId w:val="34"/>
  </w:num>
  <w:num w:numId="28" w16cid:durableId="1258950752">
    <w:abstractNumId w:val="12"/>
  </w:num>
  <w:num w:numId="29" w16cid:durableId="1449659858">
    <w:abstractNumId w:val="28"/>
  </w:num>
  <w:num w:numId="30" w16cid:durableId="1004015406">
    <w:abstractNumId w:val="7"/>
  </w:num>
  <w:num w:numId="31" w16cid:durableId="88813326">
    <w:abstractNumId w:val="30"/>
  </w:num>
  <w:num w:numId="32" w16cid:durableId="897013749">
    <w:abstractNumId w:val="8"/>
  </w:num>
  <w:num w:numId="33" w16cid:durableId="705063650">
    <w:abstractNumId w:val="11"/>
  </w:num>
  <w:num w:numId="34" w16cid:durableId="593901953">
    <w:abstractNumId w:val="19"/>
  </w:num>
  <w:num w:numId="35" w16cid:durableId="1324970234">
    <w:abstractNumId w:val="0"/>
  </w:num>
  <w:num w:numId="36" w16cid:durableId="2111046808">
    <w:abstractNumId w:val="29"/>
  </w:num>
  <w:num w:numId="37" w16cid:durableId="92750114">
    <w:abstractNumId w:val="31"/>
  </w:num>
  <w:num w:numId="38" w16cid:durableId="1443838712">
    <w:abstractNumId w:val="35"/>
  </w:num>
  <w:num w:numId="39" w16cid:durableId="1546521463">
    <w:abstractNumId w:val="3"/>
  </w:num>
  <w:num w:numId="40" w16cid:durableId="1074274745">
    <w:abstractNumId w:val="27"/>
  </w:num>
  <w:num w:numId="41" w16cid:durableId="89701620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abiola Ramírez  Guerrero">
    <w15:presenceInfo w15:providerId="AD" w15:userId="S::LC18280980@toluca.tecnm.mx::42077254-3ef0-412f-ac17-4c953a97f8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4A67"/>
    <w:rsid w:val="00013853"/>
    <w:rsid w:val="0005596E"/>
    <w:rsid w:val="000652BC"/>
    <w:rsid w:val="000840BA"/>
    <w:rsid w:val="00090328"/>
    <w:rsid w:val="00093576"/>
    <w:rsid w:val="000F0C2B"/>
    <w:rsid w:val="000F3E4E"/>
    <w:rsid w:val="000F77BB"/>
    <w:rsid w:val="00105AE3"/>
    <w:rsid w:val="001150AB"/>
    <w:rsid w:val="001351AC"/>
    <w:rsid w:val="001904F6"/>
    <w:rsid w:val="001C69CF"/>
    <w:rsid w:val="001E5B97"/>
    <w:rsid w:val="001F25D2"/>
    <w:rsid w:val="00232EFC"/>
    <w:rsid w:val="00235BE6"/>
    <w:rsid w:val="0023655B"/>
    <w:rsid w:val="00272EDE"/>
    <w:rsid w:val="0028133A"/>
    <w:rsid w:val="00293798"/>
    <w:rsid w:val="002C1A1C"/>
    <w:rsid w:val="002F0212"/>
    <w:rsid w:val="003204BF"/>
    <w:rsid w:val="003A1720"/>
    <w:rsid w:val="003B1419"/>
    <w:rsid w:val="003B1741"/>
    <w:rsid w:val="003B2D97"/>
    <w:rsid w:val="003C3FEC"/>
    <w:rsid w:val="003D3886"/>
    <w:rsid w:val="003E77E3"/>
    <w:rsid w:val="00430B77"/>
    <w:rsid w:val="00455527"/>
    <w:rsid w:val="00463F5B"/>
    <w:rsid w:val="004A1EC7"/>
    <w:rsid w:val="004A2AB1"/>
    <w:rsid w:val="004F41B2"/>
    <w:rsid w:val="005113C0"/>
    <w:rsid w:val="00533B35"/>
    <w:rsid w:val="005359C4"/>
    <w:rsid w:val="00564E65"/>
    <w:rsid w:val="00575EAE"/>
    <w:rsid w:val="005919F9"/>
    <w:rsid w:val="00593351"/>
    <w:rsid w:val="005A653F"/>
    <w:rsid w:val="00630B79"/>
    <w:rsid w:val="00651D27"/>
    <w:rsid w:val="00655276"/>
    <w:rsid w:val="0065653E"/>
    <w:rsid w:val="0065762F"/>
    <w:rsid w:val="00675557"/>
    <w:rsid w:val="00684A67"/>
    <w:rsid w:val="0069488C"/>
    <w:rsid w:val="006A222B"/>
    <w:rsid w:val="006B50FF"/>
    <w:rsid w:val="006C7A1E"/>
    <w:rsid w:val="006E1F23"/>
    <w:rsid w:val="006F2A33"/>
    <w:rsid w:val="00700604"/>
    <w:rsid w:val="00700ECD"/>
    <w:rsid w:val="00722DF0"/>
    <w:rsid w:val="0073315C"/>
    <w:rsid w:val="0074422F"/>
    <w:rsid w:val="00746B0D"/>
    <w:rsid w:val="00746F67"/>
    <w:rsid w:val="00773CDF"/>
    <w:rsid w:val="007A2223"/>
    <w:rsid w:val="00831FE6"/>
    <w:rsid w:val="0083513F"/>
    <w:rsid w:val="00840FF7"/>
    <w:rsid w:val="008410CF"/>
    <w:rsid w:val="00845065"/>
    <w:rsid w:val="008463AA"/>
    <w:rsid w:val="008515CD"/>
    <w:rsid w:val="00887F1D"/>
    <w:rsid w:val="0089277A"/>
    <w:rsid w:val="008A49AD"/>
    <w:rsid w:val="008D1599"/>
    <w:rsid w:val="008E18C8"/>
    <w:rsid w:val="008E64FB"/>
    <w:rsid w:val="00915D93"/>
    <w:rsid w:val="00936247"/>
    <w:rsid w:val="00945763"/>
    <w:rsid w:val="009643D2"/>
    <w:rsid w:val="00995792"/>
    <w:rsid w:val="009B3451"/>
    <w:rsid w:val="009D1495"/>
    <w:rsid w:val="00A00B86"/>
    <w:rsid w:val="00A27707"/>
    <w:rsid w:val="00A52445"/>
    <w:rsid w:val="00A5597A"/>
    <w:rsid w:val="00A56CFF"/>
    <w:rsid w:val="00A62198"/>
    <w:rsid w:val="00AB4DE0"/>
    <w:rsid w:val="00AB61C1"/>
    <w:rsid w:val="00AD1937"/>
    <w:rsid w:val="00AF7832"/>
    <w:rsid w:val="00B10A7F"/>
    <w:rsid w:val="00B578A4"/>
    <w:rsid w:val="00B72EFC"/>
    <w:rsid w:val="00B7389D"/>
    <w:rsid w:val="00B74CC6"/>
    <w:rsid w:val="00B96851"/>
    <w:rsid w:val="00B96CF4"/>
    <w:rsid w:val="00BE7CFD"/>
    <w:rsid w:val="00C22D20"/>
    <w:rsid w:val="00C24235"/>
    <w:rsid w:val="00C663E4"/>
    <w:rsid w:val="00C95E0E"/>
    <w:rsid w:val="00CC705E"/>
    <w:rsid w:val="00D43BB2"/>
    <w:rsid w:val="00D74E4A"/>
    <w:rsid w:val="00D76CC9"/>
    <w:rsid w:val="00D770C5"/>
    <w:rsid w:val="00DB65FB"/>
    <w:rsid w:val="00E32345"/>
    <w:rsid w:val="00E83A56"/>
    <w:rsid w:val="00E93C3A"/>
    <w:rsid w:val="00EB1D46"/>
    <w:rsid w:val="00EB573F"/>
    <w:rsid w:val="00EE3116"/>
    <w:rsid w:val="00F87C0D"/>
    <w:rsid w:val="00F94424"/>
    <w:rsid w:val="00F94FE6"/>
    <w:rsid w:val="00FD4A8F"/>
    <w:rsid w:val="01C5AF30"/>
    <w:rsid w:val="1097B0EE"/>
    <w:rsid w:val="11DE073E"/>
    <w:rsid w:val="24A52D21"/>
    <w:rsid w:val="291665AC"/>
    <w:rsid w:val="337601DB"/>
    <w:rsid w:val="47A9EEAB"/>
    <w:rsid w:val="48320667"/>
    <w:rsid w:val="5ADA09BD"/>
    <w:rsid w:val="5CA9D697"/>
    <w:rsid w:val="64A67F31"/>
    <w:rsid w:val="76BF64AA"/>
    <w:rsid w:val="77577E5E"/>
    <w:rsid w:val="7852E3AC"/>
    <w:rsid w:val="7A119C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5F0AD713"/>
  <w15:docId w15:val="{C0422D8E-82AA-4F25-ACFB-B599BAC5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73CDF"/>
    <w:pPr>
      <w:keepNext/>
      <w:keepLines/>
      <w:numPr>
        <w:numId w:val="3"/>
      </w:numPr>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A00B86"/>
    <w:pPr>
      <w:keepNext/>
      <w:keepLines/>
      <w:numPr>
        <w:ilvl w:val="1"/>
        <w:numId w:val="3"/>
      </w:numPr>
      <w:spacing w:before="40" w:after="0"/>
      <w:outlineLvl w:val="1"/>
    </w:pPr>
    <w:rPr>
      <w:rFonts w:ascii="Arial" w:eastAsiaTheme="majorEastAsia" w:hAnsi="Arial" w:cstheme="majorBidi"/>
      <w:b/>
      <w:color w:val="000000" w:themeColor="text1"/>
      <w:sz w:val="26"/>
      <w:szCs w:val="26"/>
    </w:rPr>
  </w:style>
  <w:style w:type="paragraph" w:styleId="Ttulo3">
    <w:name w:val="heading 3"/>
    <w:basedOn w:val="Normal"/>
    <w:next w:val="Normal"/>
    <w:link w:val="Ttulo3Car"/>
    <w:uiPriority w:val="9"/>
    <w:unhideWhenUsed/>
    <w:qFormat/>
    <w:rsid w:val="00F94424"/>
    <w:pPr>
      <w:keepNext/>
      <w:keepLines/>
      <w:numPr>
        <w:ilvl w:val="2"/>
        <w:numId w:val="3"/>
      </w:numPr>
      <w:spacing w:before="40" w:after="0"/>
      <w:outlineLvl w:val="2"/>
    </w:pPr>
    <w:rPr>
      <w:rFonts w:ascii="Arial" w:eastAsiaTheme="majorEastAsia" w:hAnsi="Arial" w:cstheme="majorBidi"/>
      <w:b/>
      <w:color w:val="000000" w:themeColor="text1"/>
      <w:sz w:val="26"/>
      <w:szCs w:val="24"/>
    </w:rPr>
  </w:style>
  <w:style w:type="paragraph" w:styleId="Ttulo4">
    <w:name w:val="heading 4"/>
    <w:basedOn w:val="Normal"/>
    <w:next w:val="Normal"/>
    <w:link w:val="Ttulo4Car"/>
    <w:uiPriority w:val="9"/>
    <w:semiHidden/>
    <w:unhideWhenUsed/>
    <w:qFormat/>
    <w:rsid w:val="00AF78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84A67"/>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59"/>
    <w:rsid w:val="00684A6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87C0D"/>
    <w:pPr>
      <w:ind w:left="720"/>
      <w:contextualSpacing/>
    </w:pPr>
  </w:style>
  <w:style w:type="character" w:styleId="Hipervnculo">
    <w:name w:val="Hyperlink"/>
    <w:basedOn w:val="Fuentedeprrafopredeter"/>
    <w:uiPriority w:val="99"/>
    <w:unhideWhenUsed/>
    <w:rsid w:val="00F87C0D"/>
    <w:rPr>
      <w:color w:val="0563C1" w:themeColor="hyperlink"/>
      <w:u w:val="single"/>
    </w:rPr>
  </w:style>
  <w:style w:type="paragraph" w:styleId="Sinespaciado">
    <w:name w:val="No Spacing"/>
    <w:uiPriority w:val="1"/>
    <w:qFormat/>
    <w:rsid w:val="00F87C0D"/>
    <w:pPr>
      <w:spacing w:after="0" w:line="240" w:lineRule="auto"/>
    </w:pPr>
  </w:style>
  <w:style w:type="character" w:customStyle="1" w:styleId="Ttulo1Car">
    <w:name w:val="Título 1 Car"/>
    <w:basedOn w:val="Fuentedeprrafopredeter"/>
    <w:link w:val="Ttulo1"/>
    <w:uiPriority w:val="9"/>
    <w:rsid w:val="00773CDF"/>
    <w:rPr>
      <w:rFonts w:ascii="Arial" w:eastAsiaTheme="majorEastAsia" w:hAnsi="Arial" w:cstheme="majorBidi"/>
      <w:b/>
      <w:color w:val="000000" w:themeColor="text1"/>
      <w:sz w:val="28"/>
      <w:szCs w:val="32"/>
    </w:rPr>
  </w:style>
  <w:style w:type="paragraph" w:styleId="TtuloTDC">
    <w:name w:val="TOC Heading"/>
    <w:basedOn w:val="Ttulo1"/>
    <w:next w:val="Normal"/>
    <w:uiPriority w:val="39"/>
    <w:unhideWhenUsed/>
    <w:qFormat/>
    <w:rsid w:val="003204BF"/>
    <w:pPr>
      <w:outlineLvl w:val="9"/>
    </w:pPr>
    <w:rPr>
      <w:lang w:eastAsia="es-MX"/>
    </w:rPr>
  </w:style>
  <w:style w:type="paragraph" w:styleId="TDC1">
    <w:name w:val="toc 1"/>
    <w:basedOn w:val="Normal"/>
    <w:next w:val="Normal"/>
    <w:autoRedefine/>
    <w:uiPriority w:val="39"/>
    <w:unhideWhenUsed/>
    <w:rsid w:val="004F41B2"/>
    <w:pPr>
      <w:spacing w:after="100"/>
    </w:pPr>
    <w:rPr>
      <w:rFonts w:ascii="Arial" w:hAnsi="Arial"/>
      <w:sz w:val="24"/>
    </w:rPr>
  </w:style>
  <w:style w:type="character" w:customStyle="1" w:styleId="Ttulo2Car">
    <w:name w:val="Título 2 Car"/>
    <w:basedOn w:val="Fuentedeprrafopredeter"/>
    <w:link w:val="Ttulo2"/>
    <w:uiPriority w:val="9"/>
    <w:rsid w:val="00A00B86"/>
    <w:rPr>
      <w:rFonts w:ascii="Arial" w:eastAsiaTheme="majorEastAsia" w:hAnsi="Arial" w:cstheme="majorBidi"/>
      <w:b/>
      <w:color w:val="000000" w:themeColor="text1"/>
      <w:sz w:val="26"/>
      <w:szCs w:val="26"/>
    </w:rPr>
  </w:style>
  <w:style w:type="numbering" w:customStyle="1" w:styleId="Nuevoestilo1">
    <w:name w:val="Nuevo estilo 1"/>
    <w:uiPriority w:val="99"/>
    <w:rsid w:val="00655276"/>
    <w:pPr>
      <w:numPr>
        <w:numId w:val="3"/>
      </w:numPr>
    </w:pPr>
  </w:style>
  <w:style w:type="paragraph" w:styleId="TDC2">
    <w:name w:val="toc 2"/>
    <w:basedOn w:val="Normal"/>
    <w:next w:val="Normal"/>
    <w:autoRedefine/>
    <w:uiPriority w:val="39"/>
    <w:unhideWhenUsed/>
    <w:rsid w:val="004F41B2"/>
    <w:pPr>
      <w:spacing w:after="100"/>
      <w:ind w:left="220"/>
    </w:pPr>
    <w:rPr>
      <w:rFonts w:ascii="Arial" w:hAnsi="Arial"/>
      <w:color w:val="000000" w:themeColor="text1"/>
      <w:sz w:val="24"/>
    </w:rPr>
  </w:style>
  <w:style w:type="character" w:customStyle="1" w:styleId="Ttulo3Car">
    <w:name w:val="Título 3 Car"/>
    <w:basedOn w:val="Fuentedeprrafopredeter"/>
    <w:link w:val="Ttulo3"/>
    <w:uiPriority w:val="9"/>
    <w:rsid w:val="00F94424"/>
    <w:rPr>
      <w:rFonts w:ascii="Arial" w:eastAsiaTheme="majorEastAsia" w:hAnsi="Arial" w:cstheme="majorBidi"/>
      <w:b/>
      <w:color w:val="000000" w:themeColor="text1"/>
      <w:sz w:val="26"/>
      <w:szCs w:val="24"/>
    </w:rPr>
  </w:style>
  <w:style w:type="paragraph" w:styleId="Ttulo">
    <w:name w:val="Title"/>
    <w:aliases w:val="Titulo sin numeracion"/>
    <w:basedOn w:val="Normal"/>
    <w:next w:val="Normal"/>
    <w:link w:val="TtuloCar"/>
    <w:uiPriority w:val="10"/>
    <w:qFormat/>
    <w:rsid w:val="00093576"/>
    <w:pPr>
      <w:spacing w:after="0" w:line="240" w:lineRule="auto"/>
      <w:contextualSpacing/>
    </w:pPr>
    <w:rPr>
      <w:rFonts w:ascii="Arial" w:eastAsiaTheme="majorEastAsia" w:hAnsi="Arial" w:cstheme="majorBidi"/>
      <w:b/>
      <w:color w:val="000000" w:themeColor="text1"/>
      <w:spacing w:val="-10"/>
      <w:kern w:val="28"/>
      <w:sz w:val="28"/>
      <w:szCs w:val="56"/>
    </w:rPr>
  </w:style>
  <w:style w:type="character" w:customStyle="1" w:styleId="TtuloCar">
    <w:name w:val="Título Car"/>
    <w:aliases w:val="Titulo sin numeracion Car"/>
    <w:basedOn w:val="Fuentedeprrafopredeter"/>
    <w:link w:val="Ttulo"/>
    <w:uiPriority w:val="10"/>
    <w:rsid w:val="00093576"/>
    <w:rPr>
      <w:rFonts w:ascii="Arial" w:eastAsiaTheme="majorEastAsia" w:hAnsi="Arial" w:cstheme="majorBidi"/>
      <w:b/>
      <w:color w:val="000000" w:themeColor="text1"/>
      <w:spacing w:val="-10"/>
      <w:kern w:val="28"/>
      <w:sz w:val="28"/>
      <w:szCs w:val="56"/>
    </w:rPr>
  </w:style>
  <w:style w:type="paragraph" w:styleId="Encabezado">
    <w:name w:val="header"/>
    <w:basedOn w:val="Normal"/>
    <w:link w:val="EncabezadoCar"/>
    <w:uiPriority w:val="99"/>
    <w:unhideWhenUsed/>
    <w:rsid w:val="00700ECD"/>
    <w:pPr>
      <w:tabs>
        <w:tab w:val="center" w:pos="4419"/>
        <w:tab w:val="right" w:pos="8838"/>
      </w:tabs>
      <w:spacing w:after="0" w:line="240" w:lineRule="auto"/>
    </w:pPr>
  </w:style>
  <w:style w:type="paragraph" w:styleId="Tabladeilustraciones">
    <w:name w:val="table of figures"/>
    <w:aliases w:val="Índice de figuras"/>
    <w:basedOn w:val="Normal"/>
    <w:next w:val="Normal"/>
    <w:uiPriority w:val="99"/>
    <w:unhideWhenUsed/>
    <w:rsid w:val="00700ECD"/>
    <w:pPr>
      <w:spacing w:after="0"/>
    </w:pPr>
    <w:rPr>
      <w:rFonts w:ascii="Arial" w:hAnsi="Arial"/>
      <w:sz w:val="24"/>
    </w:rPr>
  </w:style>
  <w:style w:type="character" w:customStyle="1" w:styleId="EncabezadoCar">
    <w:name w:val="Encabezado Car"/>
    <w:basedOn w:val="Fuentedeprrafopredeter"/>
    <w:link w:val="Encabezado"/>
    <w:uiPriority w:val="99"/>
    <w:rsid w:val="00700ECD"/>
  </w:style>
  <w:style w:type="paragraph" w:styleId="Piedepgina">
    <w:name w:val="footer"/>
    <w:basedOn w:val="Normal"/>
    <w:link w:val="PiedepginaCar"/>
    <w:uiPriority w:val="99"/>
    <w:unhideWhenUsed/>
    <w:rsid w:val="00700E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0ECD"/>
  </w:style>
  <w:style w:type="paragraph" w:styleId="Textodeglobo">
    <w:name w:val="Balloon Text"/>
    <w:basedOn w:val="Normal"/>
    <w:link w:val="TextodegloboCar"/>
    <w:uiPriority w:val="99"/>
    <w:semiHidden/>
    <w:unhideWhenUsed/>
    <w:rsid w:val="00B10A7F"/>
    <w:pPr>
      <w:spacing w:after="0" w:line="240" w:lineRule="auto"/>
    </w:pPr>
    <w:rPr>
      <w:rFonts w:ascii="Segoe UI" w:hAnsi="Segoe UI" w:cs="Segoe UI"/>
      <w:sz w:val="18"/>
      <w:szCs w:val="18"/>
    </w:rPr>
  </w:style>
  <w:style w:type="paragraph" w:styleId="TDC3">
    <w:name w:val="toc 3"/>
    <w:basedOn w:val="Normal"/>
    <w:next w:val="Normal"/>
    <w:autoRedefine/>
    <w:uiPriority w:val="39"/>
    <w:unhideWhenUsed/>
    <w:rsid w:val="004F41B2"/>
    <w:pPr>
      <w:spacing w:after="100"/>
      <w:ind w:left="440"/>
    </w:pPr>
    <w:rPr>
      <w:rFonts w:ascii="Arial" w:hAnsi="Arial"/>
      <w:color w:val="000000" w:themeColor="text1"/>
      <w:sz w:val="24"/>
    </w:rPr>
  </w:style>
  <w:style w:type="character" w:customStyle="1" w:styleId="TextodegloboCar">
    <w:name w:val="Texto de globo Car"/>
    <w:basedOn w:val="Fuentedeprrafopredeter"/>
    <w:link w:val="Textodeglobo"/>
    <w:uiPriority w:val="99"/>
    <w:semiHidden/>
    <w:rsid w:val="00B10A7F"/>
    <w:rPr>
      <w:rFonts w:ascii="Segoe UI" w:hAnsi="Segoe UI" w:cs="Segoe UI"/>
      <w:sz w:val="18"/>
      <w:szCs w:val="18"/>
    </w:rPr>
  </w:style>
  <w:style w:type="paragraph" w:styleId="NormalWeb">
    <w:name w:val="Normal (Web)"/>
    <w:basedOn w:val="Normal"/>
    <w:uiPriority w:val="99"/>
    <w:semiHidden/>
    <w:unhideWhenUsed/>
    <w:rsid w:val="00F9442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semiHidden/>
    <w:rsid w:val="00AF7832"/>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700604"/>
    <w:rPr>
      <w:color w:val="605E5C"/>
      <w:shd w:val="clear" w:color="auto" w:fill="E1DFDD"/>
    </w:rPr>
  </w:style>
  <w:style w:type="paragraph" w:styleId="Descripcin">
    <w:name w:val="caption"/>
    <w:basedOn w:val="Normal"/>
    <w:next w:val="Normal"/>
    <w:uiPriority w:val="35"/>
    <w:unhideWhenUsed/>
    <w:qFormat/>
    <w:rsid w:val="002F0212"/>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D1937"/>
    <w:rPr>
      <w:color w:val="666666"/>
    </w:rPr>
  </w:style>
  <w:style w:type="character" w:styleId="nfasis">
    <w:name w:val="Emphasis"/>
    <w:basedOn w:val="Fuentedeprrafopredeter"/>
    <w:uiPriority w:val="20"/>
    <w:qFormat/>
    <w:rsid w:val="007442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31129">
      <w:bodyDiv w:val="1"/>
      <w:marLeft w:val="0"/>
      <w:marRight w:val="0"/>
      <w:marTop w:val="0"/>
      <w:marBottom w:val="0"/>
      <w:divBdr>
        <w:top w:val="none" w:sz="0" w:space="0" w:color="auto"/>
        <w:left w:val="none" w:sz="0" w:space="0" w:color="auto"/>
        <w:bottom w:val="none" w:sz="0" w:space="0" w:color="auto"/>
        <w:right w:val="none" w:sz="0" w:space="0" w:color="auto"/>
      </w:divBdr>
    </w:div>
    <w:div w:id="68817418">
      <w:bodyDiv w:val="1"/>
      <w:marLeft w:val="0"/>
      <w:marRight w:val="0"/>
      <w:marTop w:val="0"/>
      <w:marBottom w:val="0"/>
      <w:divBdr>
        <w:top w:val="none" w:sz="0" w:space="0" w:color="auto"/>
        <w:left w:val="none" w:sz="0" w:space="0" w:color="auto"/>
        <w:bottom w:val="none" w:sz="0" w:space="0" w:color="auto"/>
        <w:right w:val="none" w:sz="0" w:space="0" w:color="auto"/>
      </w:divBdr>
    </w:div>
    <w:div w:id="280572120">
      <w:bodyDiv w:val="1"/>
      <w:marLeft w:val="0"/>
      <w:marRight w:val="0"/>
      <w:marTop w:val="0"/>
      <w:marBottom w:val="0"/>
      <w:divBdr>
        <w:top w:val="none" w:sz="0" w:space="0" w:color="auto"/>
        <w:left w:val="none" w:sz="0" w:space="0" w:color="auto"/>
        <w:bottom w:val="none" w:sz="0" w:space="0" w:color="auto"/>
        <w:right w:val="none" w:sz="0" w:space="0" w:color="auto"/>
      </w:divBdr>
    </w:div>
    <w:div w:id="366956447">
      <w:bodyDiv w:val="1"/>
      <w:marLeft w:val="0"/>
      <w:marRight w:val="0"/>
      <w:marTop w:val="0"/>
      <w:marBottom w:val="0"/>
      <w:divBdr>
        <w:top w:val="none" w:sz="0" w:space="0" w:color="auto"/>
        <w:left w:val="none" w:sz="0" w:space="0" w:color="auto"/>
        <w:bottom w:val="none" w:sz="0" w:space="0" w:color="auto"/>
        <w:right w:val="none" w:sz="0" w:space="0" w:color="auto"/>
      </w:divBdr>
    </w:div>
    <w:div w:id="639697144">
      <w:bodyDiv w:val="1"/>
      <w:marLeft w:val="0"/>
      <w:marRight w:val="0"/>
      <w:marTop w:val="0"/>
      <w:marBottom w:val="0"/>
      <w:divBdr>
        <w:top w:val="none" w:sz="0" w:space="0" w:color="auto"/>
        <w:left w:val="none" w:sz="0" w:space="0" w:color="auto"/>
        <w:bottom w:val="none" w:sz="0" w:space="0" w:color="auto"/>
        <w:right w:val="none" w:sz="0" w:space="0" w:color="auto"/>
      </w:divBdr>
    </w:div>
    <w:div w:id="698433919">
      <w:bodyDiv w:val="1"/>
      <w:marLeft w:val="0"/>
      <w:marRight w:val="0"/>
      <w:marTop w:val="0"/>
      <w:marBottom w:val="0"/>
      <w:divBdr>
        <w:top w:val="none" w:sz="0" w:space="0" w:color="auto"/>
        <w:left w:val="none" w:sz="0" w:space="0" w:color="auto"/>
        <w:bottom w:val="none" w:sz="0" w:space="0" w:color="auto"/>
        <w:right w:val="none" w:sz="0" w:space="0" w:color="auto"/>
      </w:divBdr>
    </w:div>
    <w:div w:id="704795530">
      <w:bodyDiv w:val="1"/>
      <w:marLeft w:val="0"/>
      <w:marRight w:val="0"/>
      <w:marTop w:val="0"/>
      <w:marBottom w:val="0"/>
      <w:divBdr>
        <w:top w:val="none" w:sz="0" w:space="0" w:color="auto"/>
        <w:left w:val="none" w:sz="0" w:space="0" w:color="auto"/>
        <w:bottom w:val="none" w:sz="0" w:space="0" w:color="auto"/>
        <w:right w:val="none" w:sz="0" w:space="0" w:color="auto"/>
      </w:divBdr>
    </w:div>
    <w:div w:id="730689309">
      <w:bodyDiv w:val="1"/>
      <w:marLeft w:val="0"/>
      <w:marRight w:val="0"/>
      <w:marTop w:val="0"/>
      <w:marBottom w:val="0"/>
      <w:divBdr>
        <w:top w:val="none" w:sz="0" w:space="0" w:color="auto"/>
        <w:left w:val="none" w:sz="0" w:space="0" w:color="auto"/>
        <w:bottom w:val="none" w:sz="0" w:space="0" w:color="auto"/>
        <w:right w:val="none" w:sz="0" w:space="0" w:color="auto"/>
      </w:divBdr>
    </w:div>
    <w:div w:id="738747994">
      <w:bodyDiv w:val="1"/>
      <w:marLeft w:val="0"/>
      <w:marRight w:val="0"/>
      <w:marTop w:val="0"/>
      <w:marBottom w:val="0"/>
      <w:divBdr>
        <w:top w:val="none" w:sz="0" w:space="0" w:color="auto"/>
        <w:left w:val="none" w:sz="0" w:space="0" w:color="auto"/>
        <w:bottom w:val="none" w:sz="0" w:space="0" w:color="auto"/>
        <w:right w:val="none" w:sz="0" w:space="0" w:color="auto"/>
      </w:divBdr>
    </w:div>
    <w:div w:id="742334517">
      <w:bodyDiv w:val="1"/>
      <w:marLeft w:val="0"/>
      <w:marRight w:val="0"/>
      <w:marTop w:val="0"/>
      <w:marBottom w:val="0"/>
      <w:divBdr>
        <w:top w:val="none" w:sz="0" w:space="0" w:color="auto"/>
        <w:left w:val="none" w:sz="0" w:space="0" w:color="auto"/>
        <w:bottom w:val="none" w:sz="0" w:space="0" w:color="auto"/>
        <w:right w:val="none" w:sz="0" w:space="0" w:color="auto"/>
      </w:divBdr>
    </w:div>
    <w:div w:id="777212699">
      <w:bodyDiv w:val="1"/>
      <w:marLeft w:val="0"/>
      <w:marRight w:val="0"/>
      <w:marTop w:val="0"/>
      <w:marBottom w:val="0"/>
      <w:divBdr>
        <w:top w:val="none" w:sz="0" w:space="0" w:color="auto"/>
        <w:left w:val="none" w:sz="0" w:space="0" w:color="auto"/>
        <w:bottom w:val="none" w:sz="0" w:space="0" w:color="auto"/>
        <w:right w:val="none" w:sz="0" w:space="0" w:color="auto"/>
      </w:divBdr>
    </w:div>
    <w:div w:id="843668013">
      <w:bodyDiv w:val="1"/>
      <w:marLeft w:val="0"/>
      <w:marRight w:val="0"/>
      <w:marTop w:val="0"/>
      <w:marBottom w:val="0"/>
      <w:divBdr>
        <w:top w:val="none" w:sz="0" w:space="0" w:color="auto"/>
        <w:left w:val="none" w:sz="0" w:space="0" w:color="auto"/>
        <w:bottom w:val="none" w:sz="0" w:space="0" w:color="auto"/>
        <w:right w:val="none" w:sz="0" w:space="0" w:color="auto"/>
      </w:divBdr>
    </w:div>
    <w:div w:id="847599174">
      <w:bodyDiv w:val="1"/>
      <w:marLeft w:val="0"/>
      <w:marRight w:val="0"/>
      <w:marTop w:val="0"/>
      <w:marBottom w:val="0"/>
      <w:divBdr>
        <w:top w:val="none" w:sz="0" w:space="0" w:color="auto"/>
        <w:left w:val="none" w:sz="0" w:space="0" w:color="auto"/>
        <w:bottom w:val="none" w:sz="0" w:space="0" w:color="auto"/>
        <w:right w:val="none" w:sz="0" w:space="0" w:color="auto"/>
      </w:divBdr>
    </w:div>
    <w:div w:id="855189082">
      <w:bodyDiv w:val="1"/>
      <w:marLeft w:val="0"/>
      <w:marRight w:val="0"/>
      <w:marTop w:val="0"/>
      <w:marBottom w:val="0"/>
      <w:divBdr>
        <w:top w:val="none" w:sz="0" w:space="0" w:color="auto"/>
        <w:left w:val="none" w:sz="0" w:space="0" w:color="auto"/>
        <w:bottom w:val="none" w:sz="0" w:space="0" w:color="auto"/>
        <w:right w:val="none" w:sz="0" w:space="0" w:color="auto"/>
      </w:divBdr>
      <w:divsChild>
        <w:div w:id="1120805241">
          <w:marLeft w:val="0"/>
          <w:marRight w:val="0"/>
          <w:marTop w:val="0"/>
          <w:marBottom w:val="0"/>
          <w:divBdr>
            <w:top w:val="none" w:sz="0" w:space="0" w:color="auto"/>
            <w:left w:val="none" w:sz="0" w:space="0" w:color="auto"/>
            <w:bottom w:val="none" w:sz="0" w:space="0" w:color="auto"/>
            <w:right w:val="none" w:sz="0" w:space="0" w:color="auto"/>
          </w:divBdr>
        </w:div>
      </w:divsChild>
    </w:div>
    <w:div w:id="896210343">
      <w:bodyDiv w:val="1"/>
      <w:marLeft w:val="0"/>
      <w:marRight w:val="0"/>
      <w:marTop w:val="0"/>
      <w:marBottom w:val="0"/>
      <w:divBdr>
        <w:top w:val="none" w:sz="0" w:space="0" w:color="auto"/>
        <w:left w:val="none" w:sz="0" w:space="0" w:color="auto"/>
        <w:bottom w:val="none" w:sz="0" w:space="0" w:color="auto"/>
        <w:right w:val="none" w:sz="0" w:space="0" w:color="auto"/>
      </w:divBdr>
    </w:div>
    <w:div w:id="936982354">
      <w:bodyDiv w:val="1"/>
      <w:marLeft w:val="0"/>
      <w:marRight w:val="0"/>
      <w:marTop w:val="0"/>
      <w:marBottom w:val="0"/>
      <w:divBdr>
        <w:top w:val="none" w:sz="0" w:space="0" w:color="auto"/>
        <w:left w:val="none" w:sz="0" w:space="0" w:color="auto"/>
        <w:bottom w:val="none" w:sz="0" w:space="0" w:color="auto"/>
        <w:right w:val="none" w:sz="0" w:space="0" w:color="auto"/>
      </w:divBdr>
      <w:divsChild>
        <w:div w:id="936669420">
          <w:marLeft w:val="0"/>
          <w:marRight w:val="0"/>
          <w:marTop w:val="0"/>
          <w:marBottom w:val="0"/>
          <w:divBdr>
            <w:top w:val="none" w:sz="0" w:space="0" w:color="auto"/>
            <w:left w:val="none" w:sz="0" w:space="0" w:color="auto"/>
            <w:bottom w:val="none" w:sz="0" w:space="0" w:color="auto"/>
            <w:right w:val="none" w:sz="0" w:space="0" w:color="auto"/>
          </w:divBdr>
        </w:div>
      </w:divsChild>
    </w:div>
    <w:div w:id="1044209957">
      <w:bodyDiv w:val="1"/>
      <w:marLeft w:val="0"/>
      <w:marRight w:val="0"/>
      <w:marTop w:val="0"/>
      <w:marBottom w:val="0"/>
      <w:divBdr>
        <w:top w:val="none" w:sz="0" w:space="0" w:color="auto"/>
        <w:left w:val="none" w:sz="0" w:space="0" w:color="auto"/>
        <w:bottom w:val="none" w:sz="0" w:space="0" w:color="auto"/>
        <w:right w:val="none" w:sz="0" w:space="0" w:color="auto"/>
      </w:divBdr>
    </w:div>
    <w:div w:id="1121222035">
      <w:bodyDiv w:val="1"/>
      <w:marLeft w:val="0"/>
      <w:marRight w:val="0"/>
      <w:marTop w:val="0"/>
      <w:marBottom w:val="0"/>
      <w:divBdr>
        <w:top w:val="none" w:sz="0" w:space="0" w:color="auto"/>
        <w:left w:val="none" w:sz="0" w:space="0" w:color="auto"/>
        <w:bottom w:val="none" w:sz="0" w:space="0" w:color="auto"/>
        <w:right w:val="none" w:sz="0" w:space="0" w:color="auto"/>
      </w:divBdr>
    </w:div>
    <w:div w:id="1161653807">
      <w:bodyDiv w:val="1"/>
      <w:marLeft w:val="0"/>
      <w:marRight w:val="0"/>
      <w:marTop w:val="0"/>
      <w:marBottom w:val="0"/>
      <w:divBdr>
        <w:top w:val="none" w:sz="0" w:space="0" w:color="auto"/>
        <w:left w:val="none" w:sz="0" w:space="0" w:color="auto"/>
        <w:bottom w:val="none" w:sz="0" w:space="0" w:color="auto"/>
        <w:right w:val="none" w:sz="0" w:space="0" w:color="auto"/>
      </w:divBdr>
    </w:div>
    <w:div w:id="1175341127">
      <w:bodyDiv w:val="1"/>
      <w:marLeft w:val="0"/>
      <w:marRight w:val="0"/>
      <w:marTop w:val="0"/>
      <w:marBottom w:val="0"/>
      <w:divBdr>
        <w:top w:val="none" w:sz="0" w:space="0" w:color="auto"/>
        <w:left w:val="none" w:sz="0" w:space="0" w:color="auto"/>
        <w:bottom w:val="none" w:sz="0" w:space="0" w:color="auto"/>
        <w:right w:val="none" w:sz="0" w:space="0" w:color="auto"/>
      </w:divBdr>
    </w:div>
    <w:div w:id="1195846215">
      <w:bodyDiv w:val="1"/>
      <w:marLeft w:val="0"/>
      <w:marRight w:val="0"/>
      <w:marTop w:val="0"/>
      <w:marBottom w:val="0"/>
      <w:divBdr>
        <w:top w:val="none" w:sz="0" w:space="0" w:color="auto"/>
        <w:left w:val="none" w:sz="0" w:space="0" w:color="auto"/>
        <w:bottom w:val="none" w:sz="0" w:space="0" w:color="auto"/>
        <w:right w:val="none" w:sz="0" w:space="0" w:color="auto"/>
      </w:divBdr>
    </w:div>
    <w:div w:id="1366326645">
      <w:bodyDiv w:val="1"/>
      <w:marLeft w:val="0"/>
      <w:marRight w:val="0"/>
      <w:marTop w:val="0"/>
      <w:marBottom w:val="0"/>
      <w:divBdr>
        <w:top w:val="none" w:sz="0" w:space="0" w:color="auto"/>
        <w:left w:val="none" w:sz="0" w:space="0" w:color="auto"/>
        <w:bottom w:val="none" w:sz="0" w:space="0" w:color="auto"/>
        <w:right w:val="none" w:sz="0" w:space="0" w:color="auto"/>
      </w:divBdr>
    </w:div>
    <w:div w:id="1390348731">
      <w:bodyDiv w:val="1"/>
      <w:marLeft w:val="0"/>
      <w:marRight w:val="0"/>
      <w:marTop w:val="0"/>
      <w:marBottom w:val="0"/>
      <w:divBdr>
        <w:top w:val="none" w:sz="0" w:space="0" w:color="auto"/>
        <w:left w:val="none" w:sz="0" w:space="0" w:color="auto"/>
        <w:bottom w:val="none" w:sz="0" w:space="0" w:color="auto"/>
        <w:right w:val="none" w:sz="0" w:space="0" w:color="auto"/>
      </w:divBdr>
    </w:div>
    <w:div w:id="1558011767">
      <w:bodyDiv w:val="1"/>
      <w:marLeft w:val="0"/>
      <w:marRight w:val="0"/>
      <w:marTop w:val="0"/>
      <w:marBottom w:val="0"/>
      <w:divBdr>
        <w:top w:val="none" w:sz="0" w:space="0" w:color="auto"/>
        <w:left w:val="none" w:sz="0" w:space="0" w:color="auto"/>
        <w:bottom w:val="none" w:sz="0" w:space="0" w:color="auto"/>
        <w:right w:val="none" w:sz="0" w:space="0" w:color="auto"/>
      </w:divBdr>
      <w:divsChild>
        <w:div w:id="1790975621">
          <w:marLeft w:val="0"/>
          <w:marRight w:val="0"/>
          <w:marTop w:val="0"/>
          <w:marBottom w:val="0"/>
          <w:divBdr>
            <w:top w:val="none" w:sz="0" w:space="0" w:color="auto"/>
            <w:left w:val="none" w:sz="0" w:space="0" w:color="auto"/>
            <w:bottom w:val="none" w:sz="0" w:space="0" w:color="auto"/>
            <w:right w:val="none" w:sz="0" w:space="0" w:color="auto"/>
          </w:divBdr>
        </w:div>
        <w:div w:id="2025863344">
          <w:marLeft w:val="0"/>
          <w:marRight w:val="0"/>
          <w:marTop w:val="0"/>
          <w:marBottom w:val="0"/>
          <w:divBdr>
            <w:top w:val="none" w:sz="0" w:space="0" w:color="auto"/>
            <w:left w:val="none" w:sz="0" w:space="0" w:color="auto"/>
            <w:bottom w:val="none" w:sz="0" w:space="0" w:color="auto"/>
            <w:right w:val="none" w:sz="0" w:space="0" w:color="auto"/>
          </w:divBdr>
        </w:div>
      </w:divsChild>
    </w:div>
    <w:div w:id="1619871221">
      <w:bodyDiv w:val="1"/>
      <w:marLeft w:val="0"/>
      <w:marRight w:val="0"/>
      <w:marTop w:val="0"/>
      <w:marBottom w:val="0"/>
      <w:divBdr>
        <w:top w:val="none" w:sz="0" w:space="0" w:color="auto"/>
        <w:left w:val="none" w:sz="0" w:space="0" w:color="auto"/>
        <w:bottom w:val="none" w:sz="0" w:space="0" w:color="auto"/>
        <w:right w:val="none" w:sz="0" w:space="0" w:color="auto"/>
      </w:divBdr>
    </w:div>
    <w:div w:id="1625500605">
      <w:bodyDiv w:val="1"/>
      <w:marLeft w:val="0"/>
      <w:marRight w:val="0"/>
      <w:marTop w:val="0"/>
      <w:marBottom w:val="0"/>
      <w:divBdr>
        <w:top w:val="none" w:sz="0" w:space="0" w:color="auto"/>
        <w:left w:val="none" w:sz="0" w:space="0" w:color="auto"/>
        <w:bottom w:val="none" w:sz="0" w:space="0" w:color="auto"/>
        <w:right w:val="none" w:sz="0" w:space="0" w:color="auto"/>
      </w:divBdr>
    </w:div>
    <w:div w:id="1659188961">
      <w:bodyDiv w:val="1"/>
      <w:marLeft w:val="0"/>
      <w:marRight w:val="0"/>
      <w:marTop w:val="0"/>
      <w:marBottom w:val="0"/>
      <w:divBdr>
        <w:top w:val="none" w:sz="0" w:space="0" w:color="auto"/>
        <w:left w:val="none" w:sz="0" w:space="0" w:color="auto"/>
        <w:bottom w:val="none" w:sz="0" w:space="0" w:color="auto"/>
        <w:right w:val="none" w:sz="0" w:space="0" w:color="auto"/>
      </w:divBdr>
    </w:div>
    <w:div w:id="1682270499">
      <w:bodyDiv w:val="1"/>
      <w:marLeft w:val="0"/>
      <w:marRight w:val="0"/>
      <w:marTop w:val="0"/>
      <w:marBottom w:val="0"/>
      <w:divBdr>
        <w:top w:val="none" w:sz="0" w:space="0" w:color="auto"/>
        <w:left w:val="none" w:sz="0" w:space="0" w:color="auto"/>
        <w:bottom w:val="none" w:sz="0" w:space="0" w:color="auto"/>
        <w:right w:val="none" w:sz="0" w:space="0" w:color="auto"/>
      </w:divBdr>
    </w:div>
    <w:div w:id="1713337054">
      <w:bodyDiv w:val="1"/>
      <w:marLeft w:val="0"/>
      <w:marRight w:val="0"/>
      <w:marTop w:val="0"/>
      <w:marBottom w:val="0"/>
      <w:divBdr>
        <w:top w:val="none" w:sz="0" w:space="0" w:color="auto"/>
        <w:left w:val="none" w:sz="0" w:space="0" w:color="auto"/>
        <w:bottom w:val="none" w:sz="0" w:space="0" w:color="auto"/>
        <w:right w:val="none" w:sz="0" w:space="0" w:color="auto"/>
      </w:divBdr>
    </w:div>
    <w:div w:id="1782992922">
      <w:bodyDiv w:val="1"/>
      <w:marLeft w:val="0"/>
      <w:marRight w:val="0"/>
      <w:marTop w:val="0"/>
      <w:marBottom w:val="0"/>
      <w:divBdr>
        <w:top w:val="none" w:sz="0" w:space="0" w:color="auto"/>
        <w:left w:val="none" w:sz="0" w:space="0" w:color="auto"/>
        <w:bottom w:val="none" w:sz="0" w:space="0" w:color="auto"/>
        <w:right w:val="none" w:sz="0" w:space="0" w:color="auto"/>
      </w:divBdr>
    </w:div>
    <w:div w:id="1920022456">
      <w:bodyDiv w:val="1"/>
      <w:marLeft w:val="0"/>
      <w:marRight w:val="0"/>
      <w:marTop w:val="0"/>
      <w:marBottom w:val="0"/>
      <w:divBdr>
        <w:top w:val="none" w:sz="0" w:space="0" w:color="auto"/>
        <w:left w:val="none" w:sz="0" w:space="0" w:color="auto"/>
        <w:bottom w:val="none" w:sz="0" w:space="0" w:color="auto"/>
        <w:right w:val="none" w:sz="0" w:space="0" w:color="auto"/>
      </w:divBdr>
    </w:div>
    <w:div w:id="1970551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yperlink" Target="https://matplotlib.org/" TargetMode="External"/><Relationship Id="rId3" Type="http://schemas.openxmlformats.org/officeDocument/2006/relationships/customXml" Target="../customXml/item3.xml"/><Relationship Id="rId21" Type="http://schemas.openxmlformats.org/officeDocument/2006/relationships/hyperlink" Target="https://www.cs.cinvestav.mx/TesisGraduados/2006/tesisEdnaHernandez.pdf"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jpeg"/><Relationship Id="rId25" Type="http://schemas.openxmlformats.org/officeDocument/2006/relationships/hyperlink" Target="https://scikit-learn.or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inaoe.repositorioinstitucional.mx/jspui/bitstream/1009/628/1/LopezES.pdf" TargetMode="External"/><Relationship Id="rId29" Type="http://schemas.openxmlformats.org/officeDocument/2006/relationships/hyperlink" Target="https://www.pycaret.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pandas.pydata.org/"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numpy.org/" TargetMode="External"/><Relationship Id="rId28" Type="http://schemas.openxmlformats.org/officeDocument/2006/relationships/hyperlink" Target="https://scipy.org/" TargetMode="External"/><Relationship Id="rId10" Type="http://schemas.openxmlformats.org/officeDocument/2006/relationships/endnotes" Target="endnotes.xml"/><Relationship Id="rId19" Type="http://schemas.openxmlformats.org/officeDocument/2006/relationships/image" Target="media/image6.jpeg"/><Relationship Id="rId31" Type="http://schemas.openxmlformats.org/officeDocument/2006/relationships/hyperlink" Target="https://www.cs.cinvestav.mx/TesisGraduados/2006/tesisEdnaHernandez.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aws.amazon.com/es/what-is/python/" TargetMode="External"/><Relationship Id="rId27" Type="http://schemas.openxmlformats.org/officeDocument/2006/relationships/hyperlink" Target="https://seaborn.pydata.org/" TargetMode="External"/><Relationship Id="rId30" Type="http://schemas.openxmlformats.org/officeDocument/2006/relationships/hyperlink" Target="https://inaoe.repositorioinstitucional.mx/jspui/bitstream/1009/628/1/LopezES.pdf" TargetMode="External"/><Relationship Id="rId35" Type="http://schemas.openxmlformats.org/officeDocument/2006/relationships/theme" Target="theme/theme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38DD3A72AC62C49A056FC2F839B30FE" ma:contentTypeVersion="0" ma:contentTypeDescription="Crear nuevo documento." ma:contentTypeScope="" ma:versionID="54e0ea803fa5f91b0c05132a43e340c8">
  <xsd:schema xmlns:xsd="http://www.w3.org/2001/XMLSchema" xmlns:xs="http://www.w3.org/2001/XMLSchema" xmlns:p="http://schemas.microsoft.com/office/2006/metadata/properties" targetNamespace="http://schemas.microsoft.com/office/2006/metadata/properties" ma:root="true" ma:fieldsID="e643e18af889c27956c9fdc206b126a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02657-B989-449E-951D-7FC20E071F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6E537E-40B3-4D58-B8C9-AA50BB927C3B}">
  <ds:schemaRefs>
    <ds:schemaRef ds:uri="http://schemas.microsoft.com/sharepoint/v3/contenttype/forms"/>
  </ds:schemaRefs>
</ds:datastoreItem>
</file>

<file path=customXml/itemProps3.xml><?xml version="1.0" encoding="utf-8"?>
<ds:datastoreItem xmlns:ds="http://schemas.openxmlformats.org/officeDocument/2006/customXml" ds:itemID="{3476DE8E-96DB-4385-968D-3F82EA90AA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2A975E-F039-4207-BC77-958BA88D8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3832</TotalTime>
  <Pages>42</Pages>
  <Words>9664</Words>
  <Characters>53156</Characters>
  <Application>Microsoft Office Word</Application>
  <DocSecurity>0</DocSecurity>
  <Lines>442</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Academica</dc:creator>
  <cp:keywords/>
  <dc:description/>
  <cp:lastModifiedBy>Fabiola Ramírez  Guerrero</cp:lastModifiedBy>
  <cp:revision>5</cp:revision>
  <dcterms:created xsi:type="dcterms:W3CDTF">2019-09-10T14:03:00Z</dcterms:created>
  <dcterms:modified xsi:type="dcterms:W3CDTF">2024-06-23T01:26:00Z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0x010100938DD3A72AC62C49A056FC2F839B30FE</vt:lpwstr>
  </property>
  <property fmtid="{D5CDD505-2E9C-101B-9397-08002B2CF9AE}" pid="3" name="MediaServiceImageTags">
    <vt:lpwstr/>
  </property>
  <property fmtid="{D5CDD505-2E9C-101B-9397-08002B2CF9AE}" pid="4" name="Order">
    <vt:r8>1000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